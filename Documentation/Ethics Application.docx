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C9037D" w14:textId="77777777" w:rsidR="007E26DC" w:rsidRPr="000D4F6A" w:rsidRDefault="007E26DC">
      <w:pPr>
        <w:rPr>
          <w:b/>
        </w:rPr>
      </w:pPr>
      <w:r w:rsidRPr="000D4F6A">
        <w:rPr>
          <w:b/>
        </w:rPr>
        <w:t>Title of research:</w:t>
      </w:r>
    </w:p>
    <w:p w14:paraId="0A979DB7" w14:textId="77777777" w:rsidR="007E26DC" w:rsidRDefault="007E26DC">
      <w:r>
        <w:t>Digital Pass Wallet requirements gathering survey</w:t>
      </w:r>
    </w:p>
    <w:p w14:paraId="758A3E02" w14:textId="77777777" w:rsidR="007E26DC" w:rsidRPr="000D4F6A" w:rsidRDefault="007E26DC">
      <w:pPr>
        <w:rPr>
          <w:b/>
        </w:rPr>
      </w:pPr>
      <w:r w:rsidRPr="000D4F6A">
        <w:rPr>
          <w:b/>
        </w:rPr>
        <w:t>Summary of research:</w:t>
      </w:r>
    </w:p>
    <w:p w14:paraId="5379CC56" w14:textId="77777777" w:rsidR="007E26DC" w:rsidRPr="007E26DC" w:rsidRDefault="007E26DC" w:rsidP="007E26DC">
      <w:r w:rsidRPr="007E26DC">
        <w:t>The purpose of this survey is to gather requirements information for a Digital Pass Wallet application, that I am deve</w:t>
      </w:r>
      <w:r w:rsidR="00327F21">
        <w:t xml:space="preserve">loping as part of my final year </w:t>
      </w:r>
      <w:r w:rsidRPr="007E26DC">
        <w:t>project. This information will be used to create requirements documentation that will be followed during the creation of the app. It will also be used to, if necessary, restructure the project plan to accommodate any suggest</w:t>
      </w:r>
      <w:bookmarkStart w:id="0" w:name="_GoBack"/>
      <w:bookmarkEnd w:id="0"/>
      <w:r w:rsidRPr="007E26DC">
        <w:t>ed features an</w:t>
      </w:r>
      <w:r w:rsidR="00327F21">
        <w:t>d features deemed important by the participants.</w:t>
      </w:r>
    </w:p>
    <w:p w14:paraId="02A0D198" w14:textId="77777777" w:rsidR="007E26DC" w:rsidRPr="000D4F6A" w:rsidRDefault="007E26DC">
      <w:pPr>
        <w:rPr>
          <w:b/>
        </w:rPr>
      </w:pPr>
      <w:r w:rsidRPr="000D4F6A">
        <w:rPr>
          <w:b/>
        </w:rPr>
        <w:t>How will participants be recruited?</w:t>
      </w:r>
    </w:p>
    <w:p w14:paraId="6E95593B" w14:textId="77777777" w:rsidR="007E26DC" w:rsidRDefault="007E26DC">
      <w:r>
        <w:t xml:space="preserve">The participants will be sent a link to the </w:t>
      </w:r>
      <w:r w:rsidR="00327F21">
        <w:t xml:space="preserve">survey </w:t>
      </w:r>
      <w:del w:id="1" w:author="Sortirios Terzis" w:date="2018-11-03T14:35:00Z">
        <w:r w:rsidR="00327F21" w:rsidDel="002F0B94">
          <w:delText xml:space="preserve">either </w:delText>
        </w:r>
      </w:del>
      <w:r w:rsidR="00327F21">
        <w:t xml:space="preserve">via email, text or </w:t>
      </w:r>
      <w:r w:rsidR="000D4F6A">
        <w:t>social media.</w:t>
      </w:r>
    </w:p>
    <w:p w14:paraId="728D224C" w14:textId="77777777" w:rsidR="007E26DC" w:rsidRDefault="007E26DC">
      <w:pPr>
        <w:rPr>
          <w:b/>
        </w:rPr>
      </w:pPr>
      <w:r w:rsidRPr="000D4F6A">
        <w:rPr>
          <w:b/>
        </w:rPr>
        <w:t>What will the participants be told about the proposed research study?</w:t>
      </w:r>
    </w:p>
    <w:p w14:paraId="2B69A3BD" w14:textId="77777777" w:rsidR="00327F21" w:rsidRPr="00327F21" w:rsidRDefault="00327F21">
      <w:r>
        <w:t xml:space="preserve">Here </w:t>
      </w:r>
      <w:del w:id="2" w:author="Sortirios Terzis" w:date="2018-11-03T14:35:00Z">
        <w:r w:rsidDel="002F0B94">
          <w:delText xml:space="preserve">follow </w:delText>
        </w:r>
      </w:del>
      <w:ins w:id="3" w:author="Sortirios Terzis" w:date="2018-11-03T14:35:00Z">
        <w:r w:rsidR="002F0B94">
          <w:t xml:space="preserve">are </w:t>
        </w:r>
      </w:ins>
      <w:r>
        <w:t>the briefing notes for the survey:</w:t>
      </w:r>
    </w:p>
    <w:p w14:paraId="0EBB5351" w14:textId="77777777" w:rsidR="00B8611D" w:rsidRPr="00327F21" w:rsidRDefault="000D4F6A" w:rsidP="000D4F6A">
      <w:pPr>
        <w:rPr>
          <w:i/>
        </w:rPr>
      </w:pPr>
      <w:r w:rsidRPr="00327F21">
        <w:rPr>
          <w:i/>
        </w:rPr>
        <w:t>Welcome to the Digital Pass Wallet requirements gathering survey. </w:t>
      </w:r>
      <w:r w:rsidRPr="00327F21">
        <w:rPr>
          <w:i/>
        </w:rPr>
        <w:br/>
        <w:t>My name is Diyan Komitov and I am a fourth-year Computer Science student at the University of Strathclyde. Thank you for agreeing to participate in this survey! It should only take about 5 minutes to complete and your time is much appreciated.</w:t>
      </w:r>
    </w:p>
    <w:p w14:paraId="4378131B" w14:textId="77777777" w:rsidR="00B8611D" w:rsidRPr="00327F21" w:rsidRDefault="000D4F6A" w:rsidP="000D4F6A">
      <w:pPr>
        <w:rPr>
          <w:i/>
        </w:rPr>
      </w:pPr>
      <w:r w:rsidRPr="00327F21">
        <w:rPr>
          <w:i/>
        </w:rPr>
        <w:t>Purpose of the survey</w:t>
      </w:r>
      <w:r w:rsidRPr="00327F21">
        <w:rPr>
          <w:i/>
        </w:rPr>
        <w:br/>
        <w:t>The purpose of this survey is to gather requirements information for a Digital Pass Wallet application, that I am developing as part of my final year Computer Science project. This information will be used to create requirements documentation that will be followed during the creation of the app. It will also be used to, if necessary, restructure the project plan to accommodate any suggested features and fea</w:t>
      </w:r>
      <w:r w:rsidR="00B8611D" w:rsidRPr="00327F21">
        <w:rPr>
          <w:i/>
        </w:rPr>
        <w:t>tures deemed important by you.</w:t>
      </w:r>
    </w:p>
    <w:p w14:paraId="7081D3FD" w14:textId="2B87075A" w:rsidR="00B8611D" w:rsidRPr="00327F21" w:rsidRDefault="000D4F6A" w:rsidP="000D4F6A">
      <w:pPr>
        <w:rPr>
          <w:i/>
        </w:rPr>
      </w:pPr>
      <w:r w:rsidRPr="00327F21">
        <w:rPr>
          <w:i/>
        </w:rPr>
        <w:t>Description of the application</w:t>
      </w:r>
      <w:r w:rsidRPr="00327F21">
        <w:rPr>
          <w:i/>
        </w:rPr>
        <w:br/>
        <w:t xml:space="preserve">The Digital Pass Wallet will be an Android application used to store and manage digital passes. Passes include things such as event tickets, boarding cards, loyalty cards and more. If you use an iOS device you have probably used Apple Wallet and if you have used an Android device you might have used a similar </w:t>
      </w:r>
      <w:commentRangeStart w:id="4"/>
      <w:r w:rsidRPr="00327F21">
        <w:rPr>
          <w:i/>
        </w:rPr>
        <w:t>application</w:t>
      </w:r>
      <w:commentRangeEnd w:id="4"/>
      <w:ins w:id="5" w:author="Diyan Komitov" w:date="2018-11-09T22:27:00Z">
        <w:r w:rsidR="00705008">
          <w:rPr>
            <w:i/>
          </w:rPr>
          <w:t xml:space="preserve"> such as WalletPasses or Pass2U Wallet</w:t>
        </w:r>
      </w:ins>
      <w:r w:rsidR="002F0B94">
        <w:rPr>
          <w:rStyle w:val="CommentReference"/>
        </w:rPr>
        <w:commentReference w:id="4"/>
      </w:r>
      <w:r w:rsidRPr="00327F21">
        <w:rPr>
          <w:i/>
        </w:rPr>
        <w:t>. This is the sort of application this project aim</w:t>
      </w:r>
      <w:r w:rsidR="00B8611D" w:rsidRPr="00327F21">
        <w:rPr>
          <w:i/>
        </w:rPr>
        <w:t>s to recreate and improve upon.</w:t>
      </w:r>
    </w:p>
    <w:p w14:paraId="3FAE814E" w14:textId="77777777" w:rsidR="00B8611D" w:rsidRPr="00327F21" w:rsidRDefault="000D4F6A" w:rsidP="000D4F6A">
      <w:pPr>
        <w:rPr>
          <w:i/>
        </w:rPr>
      </w:pPr>
      <w:r w:rsidRPr="00327F21">
        <w:rPr>
          <w:i/>
        </w:rPr>
        <w:t>What you need to know</w:t>
      </w:r>
      <w:r w:rsidRPr="00327F21">
        <w:rPr>
          <w:i/>
        </w:rPr>
        <w:br/>
        <w:t>This survey is completely anonymous and none of your personal information will be recorded or stored. The data acquired from this survey will be used during the creation of the app and will be included in the final report for this project. The report may be made available to future students for the benefit of their education.</w:t>
      </w:r>
    </w:p>
    <w:p w14:paraId="24A3527F" w14:textId="01A6587C" w:rsidR="00327F21" w:rsidRPr="00327F21" w:rsidRDefault="000D4F6A" w:rsidP="000D4F6A">
      <w:pPr>
        <w:rPr>
          <w:i/>
        </w:rPr>
      </w:pPr>
      <w:r w:rsidRPr="00327F21">
        <w:rPr>
          <w:i/>
        </w:rPr>
        <w:t xml:space="preserve">It is entirely up to you if you want to participate. </w:t>
      </w:r>
      <w:ins w:id="6" w:author="Diyan Komitov" w:date="2018-11-09T22:40:00Z">
        <w:r w:rsidR="00C062BF">
          <w:rPr>
            <w:i/>
          </w:rPr>
          <w:t>To give your consent to participate you need to press the “begin” button below</w:t>
        </w:r>
      </w:ins>
      <w:ins w:id="7" w:author="Diyan Komitov" w:date="2018-11-09T22:41:00Z">
        <w:r w:rsidR="00C062BF">
          <w:rPr>
            <w:i/>
          </w:rPr>
          <w:t xml:space="preserve">. </w:t>
        </w:r>
      </w:ins>
      <w:r w:rsidRPr="00327F21">
        <w:rPr>
          <w:i/>
        </w:rPr>
        <w:t>If you at any point decide not to take this survey just leave th</w:t>
      </w:r>
      <w:ins w:id="8" w:author="Diyan Komitov" w:date="2018-11-09T22:40:00Z">
        <w:r w:rsidR="00C062BF">
          <w:rPr>
            <w:i/>
          </w:rPr>
          <w:t>is</w:t>
        </w:r>
      </w:ins>
      <w:del w:id="9" w:author="Diyan Komitov" w:date="2018-11-09T22:40:00Z">
        <w:r w:rsidRPr="00327F21" w:rsidDel="00C062BF">
          <w:rPr>
            <w:i/>
          </w:rPr>
          <w:delText>e</w:delText>
        </w:r>
      </w:del>
      <w:r w:rsidRPr="00327F21">
        <w:rPr>
          <w:i/>
        </w:rPr>
        <w:t xml:space="preserve"> page</w:t>
      </w:r>
      <w:del w:id="10" w:author="Diyan Komitov" w:date="2018-11-09T22:40:00Z">
        <w:r w:rsidRPr="00327F21" w:rsidDel="00C062BF">
          <w:rPr>
            <w:i/>
          </w:rPr>
          <w:delText xml:space="preserve"> and your answers will not be recorded</w:delText>
        </w:r>
      </w:del>
      <w:r w:rsidRPr="00327F21">
        <w:rPr>
          <w:i/>
        </w:rPr>
        <w:t>.</w:t>
      </w:r>
    </w:p>
    <w:p w14:paraId="28A09EB7" w14:textId="36B39A8B" w:rsidR="00B8611D" w:rsidRPr="00327F21" w:rsidRDefault="000D4F6A" w:rsidP="000D4F6A">
      <w:pPr>
        <w:rPr>
          <w:i/>
        </w:rPr>
      </w:pPr>
      <w:r w:rsidRPr="00327F21">
        <w:rPr>
          <w:i/>
        </w:rPr>
        <w:t>This study is approved by the CIS Departmental Ethics Committee at the University of Strathclyde and if there are any concerns you should contact the Departmental Ethics Committee using </w:t>
      </w:r>
      <w:commentRangeStart w:id="11"/>
      <w:r w:rsidRPr="00327F21">
        <w:rPr>
          <w:i/>
        </w:rPr>
        <w:t>e</w:t>
      </w:r>
      <w:ins w:id="12" w:author="Diyan Komitov" w:date="2018-11-09T22:34:00Z">
        <w:r w:rsidR="00705008">
          <w:rPr>
            <w:i/>
          </w:rPr>
          <w:t>thics</w:t>
        </w:r>
      </w:ins>
      <w:del w:id="13" w:author="Diyan Komitov" w:date="2018-11-09T22:34:00Z">
        <w:r w:rsidRPr="00327F21" w:rsidDel="00705008">
          <w:rPr>
            <w:i/>
          </w:rPr>
          <w:delText>nqu</w:delText>
        </w:r>
      </w:del>
      <w:del w:id="14" w:author="Diyan Komitov" w:date="2018-11-09T22:33:00Z">
        <w:r w:rsidRPr="00327F21" w:rsidDel="00705008">
          <w:rPr>
            <w:i/>
          </w:rPr>
          <w:delText>iries</w:delText>
        </w:r>
      </w:del>
      <w:r w:rsidRPr="00327F21">
        <w:rPr>
          <w:i/>
        </w:rPr>
        <w:t>@cis.strath.ac.uk</w:t>
      </w:r>
      <w:commentRangeEnd w:id="11"/>
      <w:r w:rsidR="002F0B94">
        <w:rPr>
          <w:rStyle w:val="CommentReference"/>
        </w:rPr>
        <w:commentReference w:id="11"/>
      </w:r>
    </w:p>
    <w:p w14:paraId="34F59E62" w14:textId="291EE09C" w:rsidR="00B8611D" w:rsidRDefault="000D4F6A" w:rsidP="000D4F6A">
      <w:pPr>
        <w:rPr>
          <w:ins w:id="15" w:author="Diyan Komitov" w:date="2018-11-18T14:06:00Z"/>
          <w:i/>
        </w:rPr>
      </w:pPr>
      <w:r w:rsidRPr="00327F21">
        <w:rPr>
          <w:i/>
        </w:rPr>
        <w:t>The ethics approval number is: </w:t>
      </w:r>
      <w:r w:rsidR="00327F21">
        <w:rPr>
          <w:i/>
        </w:rPr>
        <w:t>[insert number here]</w:t>
      </w:r>
    </w:p>
    <w:p w14:paraId="209B8263" w14:textId="299C6C9D" w:rsidR="00827D88" w:rsidRDefault="00827D88" w:rsidP="00827D88">
      <w:pPr>
        <w:pStyle w:val="NormalWeb"/>
        <w:shd w:val="clear" w:color="auto" w:fill="FFFFFF"/>
        <w:spacing w:before="0" w:beforeAutospacing="0" w:after="0" w:afterAutospacing="0"/>
        <w:rPr>
          <w:ins w:id="16" w:author="Diyan Komitov" w:date="2018-11-18T14:08:00Z"/>
          <w:rFonts w:asciiTheme="minorHAnsi" w:hAnsiTheme="minorHAnsi" w:cstheme="minorHAnsi"/>
          <w:i/>
          <w:color w:val="404040"/>
          <w:sz w:val="22"/>
          <w:szCs w:val="23"/>
        </w:rPr>
        <w:pPrChange w:id="17" w:author="Diyan Komitov" w:date="2018-11-18T14:08:00Z">
          <w:pPr/>
        </w:pPrChange>
      </w:pPr>
      <w:ins w:id="18" w:author="Diyan Komitov" w:date="2018-11-18T14:06:00Z">
        <w:r w:rsidRPr="00827D88">
          <w:rPr>
            <w:rFonts w:asciiTheme="minorHAnsi" w:hAnsiTheme="minorHAnsi" w:cstheme="minorHAnsi"/>
            <w:i/>
            <w:color w:val="404040"/>
            <w:sz w:val="22"/>
            <w:szCs w:val="23"/>
            <w:rPrChange w:id="19" w:author="Diyan Komitov" w:date="2018-11-18T14:07:00Z">
              <w:rPr>
                <w:rFonts w:ascii="Helvetica" w:hAnsi="Helvetica" w:cs="Helvetica"/>
                <w:color w:val="404040"/>
                <w:sz w:val="23"/>
                <w:szCs w:val="23"/>
              </w:rPr>
            </w:rPrChange>
          </w:rPr>
          <w:lastRenderedPageBreak/>
          <w:t xml:space="preserve">The supervisor for this project is Dr </w:t>
        </w:r>
        <w:proofErr w:type="spellStart"/>
        <w:r w:rsidRPr="00827D88">
          <w:rPr>
            <w:rFonts w:asciiTheme="minorHAnsi" w:hAnsiTheme="minorHAnsi" w:cstheme="minorHAnsi"/>
            <w:i/>
            <w:color w:val="404040"/>
            <w:sz w:val="22"/>
            <w:szCs w:val="23"/>
            <w:rPrChange w:id="20" w:author="Diyan Komitov" w:date="2018-11-18T14:07:00Z">
              <w:rPr>
                <w:rFonts w:ascii="Helvetica" w:hAnsi="Helvetica" w:cs="Helvetica"/>
                <w:color w:val="404040"/>
                <w:sz w:val="23"/>
                <w:szCs w:val="23"/>
              </w:rPr>
            </w:rPrChange>
          </w:rPr>
          <w:t>Sotirios</w:t>
        </w:r>
        <w:proofErr w:type="spellEnd"/>
        <w:r w:rsidRPr="00827D88">
          <w:rPr>
            <w:rFonts w:asciiTheme="minorHAnsi" w:hAnsiTheme="minorHAnsi" w:cstheme="minorHAnsi"/>
            <w:i/>
            <w:color w:val="404040"/>
            <w:sz w:val="22"/>
            <w:szCs w:val="23"/>
            <w:rPrChange w:id="21" w:author="Diyan Komitov" w:date="2018-11-18T14:07:00Z">
              <w:rPr>
                <w:rFonts w:ascii="Helvetica" w:hAnsi="Helvetica" w:cs="Helvetica"/>
                <w:color w:val="404040"/>
                <w:sz w:val="23"/>
                <w:szCs w:val="23"/>
              </w:rPr>
            </w:rPrChange>
          </w:rPr>
          <w:t xml:space="preserve"> Terzis. You can contact him at sotirios.terzis@strath.ac.uk</w:t>
        </w:r>
      </w:ins>
    </w:p>
    <w:p w14:paraId="70FF9E5F" w14:textId="77777777" w:rsidR="00827D88" w:rsidRPr="00827D88" w:rsidRDefault="00827D88" w:rsidP="00827D88">
      <w:pPr>
        <w:pStyle w:val="NormalWeb"/>
        <w:shd w:val="clear" w:color="auto" w:fill="FFFFFF"/>
        <w:spacing w:before="0" w:beforeAutospacing="0" w:after="0" w:afterAutospacing="0"/>
        <w:rPr>
          <w:rFonts w:asciiTheme="minorHAnsi" w:hAnsiTheme="minorHAnsi" w:cstheme="minorHAnsi"/>
          <w:i/>
          <w:color w:val="404040"/>
          <w:sz w:val="22"/>
          <w:szCs w:val="23"/>
          <w:rPrChange w:id="22" w:author="Diyan Komitov" w:date="2018-11-18T14:08:00Z">
            <w:rPr>
              <w:i/>
            </w:rPr>
          </w:rPrChange>
        </w:rPr>
        <w:pPrChange w:id="23" w:author="Diyan Komitov" w:date="2018-11-18T14:08:00Z">
          <w:pPr/>
        </w:pPrChange>
      </w:pPr>
    </w:p>
    <w:p w14:paraId="4DC9EF84" w14:textId="77777777" w:rsidR="00B8611D" w:rsidRPr="00327F21" w:rsidRDefault="000D4F6A" w:rsidP="000D4F6A">
      <w:pPr>
        <w:rPr>
          <w:i/>
        </w:rPr>
      </w:pPr>
      <w:r w:rsidRPr="00327F21">
        <w:rPr>
          <w:i/>
        </w:rPr>
        <w:t>If you have any issues taking this survey or any questions regarding its content, please feel free to contac</w:t>
      </w:r>
      <w:r w:rsidR="00B8611D" w:rsidRPr="00327F21">
        <w:rPr>
          <w:i/>
        </w:rPr>
        <w:t>t me at diyan.komitov@gmail.com</w:t>
      </w:r>
    </w:p>
    <w:p w14:paraId="56F67398" w14:textId="77777777" w:rsidR="000D4F6A" w:rsidRPr="00327F21" w:rsidRDefault="000D4F6A">
      <w:pPr>
        <w:rPr>
          <w:i/>
        </w:rPr>
      </w:pPr>
      <w:r w:rsidRPr="00327F21">
        <w:rPr>
          <w:i/>
        </w:rPr>
        <w:t>Thanks again for taking this survey! To begin press the button below.</w:t>
      </w:r>
    </w:p>
    <w:p w14:paraId="47BD637D" w14:textId="77777777" w:rsidR="007E26DC" w:rsidRPr="000D4F6A" w:rsidRDefault="007E26DC">
      <w:pPr>
        <w:rPr>
          <w:b/>
        </w:rPr>
      </w:pPr>
      <w:r w:rsidRPr="000D4F6A">
        <w:rPr>
          <w:b/>
        </w:rPr>
        <w:t>How will consent be demonstrated?</w:t>
      </w:r>
    </w:p>
    <w:p w14:paraId="479E8103" w14:textId="1E433FD5" w:rsidR="000D4F6A" w:rsidRDefault="000D4F6A">
      <w:r>
        <w:t>Consent will be demonstrated by pressing begin on the introduction page of the survey.</w:t>
      </w:r>
      <w:r w:rsidR="00327F21">
        <w:t xml:space="preserve"> Participants will be free to exit out of the survey at any point</w:t>
      </w:r>
      <w:ins w:id="24" w:author="Diyan Komitov" w:date="2018-11-09T22:41:00Z">
        <w:r w:rsidR="00C062BF">
          <w:t>.</w:t>
        </w:r>
      </w:ins>
      <w:del w:id="25" w:author="Diyan Komitov" w:date="2018-11-09T22:41:00Z">
        <w:r w:rsidR="00327F21" w:rsidDel="00C062BF">
          <w:delText xml:space="preserve"> and their responses will not be </w:delText>
        </w:r>
        <w:commentRangeStart w:id="26"/>
        <w:r w:rsidR="00327F21" w:rsidDel="00C062BF">
          <w:delText>recorded</w:delText>
        </w:r>
        <w:commentRangeEnd w:id="26"/>
        <w:r w:rsidR="002F0B94" w:rsidDel="00C062BF">
          <w:rPr>
            <w:rStyle w:val="CommentReference"/>
          </w:rPr>
          <w:commentReference w:id="26"/>
        </w:r>
        <w:r w:rsidR="00327F21" w:rsidDel="00C062BF">
          <w:delText>.</w:delText>
        </w:r>
      </w:del>
    </w:p>
    <w:p w14:paraId="26C81853" w14:textId="77777777" w:rsidR="007E26DC" w:rsidRPr="000D4F6A" w:rsidRDefault="007E26DC">
      <w:pPr>
        <w:rPr>
          <w:b/>
        </w:rPr>
      </w:pPr>
      <w:r w:rsidRPr="000D4F6A">
        <w:rPr>
          <w:b/>
        </w:rPr>
        <w:t>What will participants be expected to do?</w:t>
      </w:r>
    </w:p>
    <w:p w14:paraId="6559DF86" w14:textId="77777777" w:rsidR="000D4F6A" w:rsidRDefault="000D4F6A">
      <w:r>
        <w:t>They will be expected to answer a series of questions related to their usage of digital pass applications as well as give their opinion on aspects of such applications and more specifically in regards to the application I am developing.</w:t>
      </w:r>
    </w:p>
    <w:p w14:paraId="43E0FA6F" w14:textId="77777777" w:rsidR="00327F21" w:rsidRDefault="00327F21">
      <w:r>
        <w:t>See briefing notes in question “What will participants be told about the proposed study”</w:t>
      </w:r>
    </w:p>
    <w:p w14:paraId="07DDC9EB" w14:textId="27CE3455" w:rsidR="00C062BF" w:rsidRDefault="00C062BF">
      <w:pPr>
        <w:rPr>
          <w:ins w:id="27" w:author="Diyan Komitov" w:date="2018-11-09T22:42:00Z"/>
        </w:rPr>
      </w:pPr>
      <w:ins w:id="28" w:author="Diyan Komitov" w:date="2018-11-09T22:42:00Z">
        <w:r>
          <w:t>Here is a link to the survey:</w:t>
        </w:r>
      </w:ins>
      <w:ins w:id="29" w:author="Diyan Komitov" w:date="2018-11-09T22:50:00Z">
        <w:r w:rsidR="008B6146" w:rsidRPr="008B6146">
          <w:t xml:space="preserve"> https://strathsci.eu.qualtrics.com/jfe/preview/SV_erOfllvslk00ejz?Q_SurveyVersionID=current&amp;Q_CHL=preview</w:t>
        </w:r>
      </w:ins>
    </w:p>
    <w:p w14:paraId="09C45CA2" w14:textId="5731251C" w:rsidR="008B6146" w:rsidRDefault="00C062BF">
      <w:pPr>
        <w:rPr>
          <w:ins w:id="30" w:author="Diyan Komitov" w:date="2018-11-09T22:50:00Z"/>
        </w:rPr>
        <w:pPrChange w:id="31" w:author="Diyan Komitov" w:date="2018-11-09T22:50:00Z">
          <w:pPr>
            <w:pStyle w:val="ListParagraph"/>
            <w:numPr>
              <w:numId w:val="1"/>
            </w:numPr>
            <w:ind w:hanging="360"/>
          </w:pPr>
        </w:pPrChange>
      </w:pPr>
      <w:ins w:id="32" w:author="Diyan Komitov" w:date="2018-11-09T22:42:00Z">
        <w:r>
          <w:t>You may need to go through it several times to see all questions as some questions lead to different parts. Below you will find a general overview of the questions that it contains:</w:t>
        </w:r>
      </w:ins>
    </w:p>
    <w:p w14:paraId="28F45D9A" w14:textId="2390EC42" w:rsidR="00B8611D" w:rsidDel="00C062BF" w:rsidRDefault="00B8611D" w:rsidP="00C062BF">
      <w:pPr>
        <w:rPr>
          <w:del w:id="33" w:author="Diyan Komitov" w:date="2018-11-09T22:42:00Z"/>
        </w:rPr>
      </w:pPr>
      <w:del w:id="34" w:author="Diyan Komitov" w:date="2018-11-09T22:42:00Z">
        <w:r w:rsidDel="00C062BF">
          <w:delText xml:space="preserve">Here follow </w:delText>
        </w:r>
      </w:del>
      <w:ins w:id="35" w:author="Sortirios Terzis" w:date="2018-11-03T14:42:00Z">
        <w:del w:id="36" w:author="Diyan Komitov" w:date="2018-11-09T22:42:00Z">
          <w:r w:rsidR="002F0B94" w:rsidDel="00C062BF">
            <w:delText xml:space="preserve">are </w:delText>
          </w:r>
        </w:del>
      </w:ins>
      <w:del w:id="37" w:author="Diyan Komitov" w:date="2018-11-09T22:42:00Z">
        <w:r w:rsidDel="00C062BF">
          <w:delText xml:space="preserve">the </w:delText>
        </w:r>
        <w:commentRangeStart w:id="38"/>
        <w:r w:rsidDel="00C062BF">
          <w:delText>questions that will be asked:</w:delText>
        </w:r>
        <w:commentRangeEnd w:id="38"/>
        <w:r w:rsidR="002F0B94" w:rsidDel="00C062BF">
          <w:rPr>
            <w:rStyle w:val="CommentReference"/>
          </w:rPr>
          <w:commentReference w:id="38"/>
        </w:r>
      </w:del>
    </w:p>
    <w:p w14:paraId="41B7984A" w14:textId="77777777" w:rsidR="00B8611D" w:rsidRPr="00327F21" w:rsidRDefault="00B8611D" w:rsidP="00B8611D">
      <w:pPr>
        <w:pStyle w:val="ListParagraph"/>
        <w:numPr>
          <w:ilvl w:val="0"/>
          <w:numId w:val="1"/>
        </w:numPr>
        <w:rPr>
          <w:i/>
        </w:rPr>
      </w:pPr>
      <w:r w:rsidRPr="00327F21">
        <w:rPr>
          <w:i/>
        </w:rPr>
        <w:t>What kind of mobile device do you use?</w:t>
      </w:r>
    </w:p>
    <w:p w14:paraId="3B5A2354" w14:textId="77777777" w:rsidR="00B8611D" w:rsidRPr="00327F21" w:rsidRDefault="00B8611D" w:rsidP="00B8611D">
      <w:pPr>
        <w:pStyle w:val="ListParagraph"/>
        <w:numPr>
          <w:ilvl w:val="1"/>
          <w:numId w:val="1"/>
        </w:numPr>
        <w:rPr>
          <w:i/>
        </w:rPr>
      </w:pPr>
      <w:r w:rsidRPr="00327F21">
        <w:rPr>
          <w:i/>
        </w:rPr>
        <w:t>iOS</w:t>
      </w:r>
    </w:p>
    <w:p w14:paraId="0C0A1C32" w14:textId="77777777" w:rsidR="00B8611D" w:rsidRPr="00327F21" w:rsidRDefault="00B8611D" w:rsidP="00B8611D">
      <w:pPr>
        <w:pStyle w:val="ListParagraph"/>
        <w:numPr>
          <w:ilvl w:val="1"/>
          <w:numId w:val="1"/>
        </w:numPr>
        <w:rPr>
          <w:i/>
        </w:rPr>
      </w:pPr>
      <w:r w:rsidRPr="00327F21">
        <w:rPr>
          <w:i/>
        </w:rPr>
        <w:t>Android</w:t>
      </w:r>
    </w:p>
    <w:p w14:paraId="7AE852FF" w14:textId="18F1D118" w:rsidR="00B8611D" w:rsidRPr="00327F21" w:rsidRDefault="00B8611D" w:rsidP="00B8611D">
      <w:pPr>
        <w:pStyle w:val="ListParagraph"/>
        <w:numPr>
          <w:ilvl w:val="1"/>
          <w:numId w:val="1"/>
        </w:numPr>
        <w:rPr>
          <w:i/>
        </w:rPr>
      </w:pPr>
      <w:commentRangeStart w:id="39"/>
      <w:r w:rsidRPr="00327F21">
        <w:rPr>
          <w:i/>
        </w:rPr>
        <w:t>Other</w:t>
      </w:r>
      <w:commentRangeEnd w:id="39"/>
      <w:r w:rsidR="002F0B94">
        <w:rPr>
          <w:rStyle w:val="CommentReference"/>
        </w:rPr>
        <w:commentReference w:id="39"/>
      </w:r>
      <w:ins w:id="40" w:author="Diyan Komitov" w:date="2018-11-09T22:59:00Z">
        <w:r w:rsidR="008B6146">
          <w:rPr>
            <w:i/>
          </w:rPr>
          <w:t xml:space="preserve"> (Please specify)</w:t>
        </w:r>
      </w:ins>
    </w:p>
    <w:p w14:paraId="3DC5009D" w14:textId="77777777" w:rsidR="00B8611D" w:rsidRPr="00327F21" w:rsidRDefault="00B8611D" w:rsidP="00B8611D">
      <w:pPr>
        <w:pStyle w:val="ListParagraph"/>
        <w:numPr>
          <w:ilvl w:val="0"/>
          <w:numId w:val="1"/>
        </w:numPr>
        <w:rPr>
          <w:i/>
        </w:rPr>
      </w:pPr>
      <w:r w:rsidRPr="00327F21">
        <w:rPr>
          <w:i/>
        </w:rPr>
        <w:t>Have you ever used an application to store and manage digital passes?</w:t>
      </w:r>
    </w:p>
    <w:p w14:paraId="49B56A2A" w14:textId="77777777" w:rsidR="00B8611D" w:rsidRPr="00327F21" w:rsidRDefault="00B8611D" w:rsidP="00B8611D">
      <w:pPr>
        <w:pStyle w:val="ListParagraph"/>
        <w:numPr>
          <w:ilvl w:val="1"/>
          <w:numId w:val="1"/>
        </w:numPr>
        <w:rPr>
          <w:i/>
        </w:rPr>
      </w:pPr>
      <w:r w:rsidRPr="00327F21">
        <w:rPr>
          <w:i/>
        </w:rPr>
        <w:t>Yes</w:t>
      </w:r>
      <w:r w:rsidRPr="00327F21">
        <w:rPr>
          <w:i/>
        </w:rPr>
        <w:tab/>
        <w:t>(continue to question 5)</w:t>
      </w:r>
    </w:p>
    <w:p w14:paraId="4FB6B303" w14:textId="77777777" w:rsidR="00B8611D" w:rsidRPr="00327F21" w:rsidRDefault="00B8611D" w:rsidP="00B8611D">
      <w:pPr>
        <w:pStyle w:val="ListParagraph"/>
        <w:numPr>
          <w:ilvl w:val="1"/>
          <w:numId w:val="1"/>
        </w:numPr>
        <w:rPr>
          <w:i/>
        </w:rPr>
      </w:pPr>
      <w:r w:rsidRPr="00327F21">
        <w:rPr>
          <w:i/>
        </w:rPr>
        <w:t>No</w:t>
      </w:r>
      <w:r w:rsidRPr="00327F21">
        <w:rPr>
          <w:i/>
        </w:rPr>
        <w:tab/>
        <w:t>(continue to question 3)</w:t>
      </w:r>
    </w:p>
    <w:p w14:paraId="2EFE4731" w14:textId="77777777" w:rsidR="00B8611D" w:rsidRPr="00327F21" w:rsidRDefault="00B8611D" w:rsidP="00B8611D">
      <w:pPr>
        <w:pStyle w:val="ListParagraph"/>
        <w:numPr>
          <w:ilvl w:val="0"/>
          <w:numId w:val="1"/>
        </w:numPr>
        <w:rPr>
          <w:i/>
        </w:rPr>
      </w:pPr>
      <w:r w:rsidRPr="00327F21">
        <w:rPr>
          <w:i/>
        </w:rPr>
        <w:t xml:space="preserve">Would you consider using such an app for </w:t>
      </w:r>
      <w:commentRangeStart w:id="41"/>
      <w:r w:rsidRPr="00327F21">
        <w:rPr>
          <w:i/>
        </w:rPr>
        <w:t>this purpose</w:t>
      </w:r>
      <w:commentRangeEnd w:id="41"/>
      <w:r w:rsidR="002F0B94">
        <w:rPr>
          <w:rStyle w:val="CommentReference"/>
        </w:rPr>
        <w:commentReference w:id="41"/>
      </w:r>
    </w:p>
    <w:p w14:paraId="6BFDF91E" w14:textId="67CA1343" w:rsidR="00B8611D" w:rsidRDefault="00C062BF" w:rsidP="00B8611D">
      <w:pPr>
        <w:pStyle w:val="ListParagraph"/>
        <w:numPr>
          <w:ilvl w:val="1"/>
          <w:numId w:val="1"/>
        </w:numPr>
        <w:rPr>
          <w:ins w:id="42" w:author="Diyan Komitov" w:date="2018-11-09T22:44:00Z"/>
          <w:i/>
        </w:rPr>
      </w:pPr>
      <w:ins w:id="43" w:author="Diyan Komitov" w:date="2018-11-09T22:44:00Z">
        <w:r>
          <w:rPr>
            <w:i/>
          </w:rPr>
          <w:t xml:space="preserve">Definitely </w:t>
        </w:r>
      </w:ins>
      <w:r w:rsidR="00B8611D" w:rsidRPr="00327F21">
        <w:rPr>
          <w:i/>
        </w:rPr>
        <w:t>Yes</w:t>
      </w:r>
      <w:r w:rsidR="00852011" w:rsidRPr="00327F21">
        <w:rPr>
          <w:i/>
        </w:rPr>
        <w:tab/>
      </w:r>
      <w:ins w:id="44" w:author="Diyan Komitov" w:date="2018-11-09T22:44:00Z">
        <w:r>
          <w:rPr>
            <w:i/>
          </w:rPr>
          <w:tab/>
        </w:r>
      </w:ins>
      <w:r w:rsidR="00852011" w:rsidRPr="00327F21">
        <w:rPr>
          <w:i/>
        </w:rPr>
        <w:t>(continue to question 6)</w:t>
      </w:r>
    </w:p>
    <w:p w14:paraId="77682D54" w14:textId="42F90F3B" w:rsidR="00C062BF" w:rsidRDefault="00C062BF" w:rsidP="00B8611D">
      <w:pPr>
        <w:pStyle w:val="ListParagraph"/>
        <w:numPr>
          <w:ilvl w:val="1"/>
          <w:numId w:val="1"/>
        </w:numPr>
        <w:rPr>
          <w:ins w:id="45" w:author="Diyan Komitov" w:date="2018-11-09T22:44:00Z"/>
          <w:i/>
        </w:rPr>
      </w:pPr>
      <w:ins w:id="46" w:author="Diyan Komitov" w:date="2018-11-09T22:44:00Z">
        <w:r>
          <w:rPr>
            <w:i/>
          </w:rPr>
          <w:t>Probably Yes</w:t>
        </w:r>
        <w:r>
          <w:rPr>
            <w:i/>
          </w:rPr>
          <w:tab/>
        </w:r>
        <w:r>
          <w:rPr>
            <w:i/>
          </w:rPr>
          <w:tab/>
          <w:t>(continue to question 6)</w:t>
        </w:r>
      </w:ins>
    </w:p>
    <w:p w14:paraId="2BA5EDEB" w14:textId="5A444264" w:rsidR="00C062BF" w:rsidRPr="00327F21" w:rsidRDefault="00C062BF" w:rsidP="00B8611D">
      <w:pPr>
        <w:pStyle w:val="ListParagraph"/>
        <w:numPr>
          <w:ilvl w:val="1"/>
          <w:numId w:val="1"/>
        </w:numPr>
        <w:rPr>
          <w:i/>
        </w:rPr>
      </w:pPr>
      <w:ins w:id="47" w:author="Diyan Komitov" w:date="2018-11-09T22:44:00Z">
        <w:r>
          <w:rPr>
            <w:i/>
          </w:rPr>
          <w:t>Might or might not</w:t>
        </w:r>
        <w:r>
          <w:rPr>
            <w:i/>
          </w:rPr>
          <w:tab/>
          <w:t>(continue to question 6)</w:t>
        </w:r>
      </w:ins>
    </w:p>
    <w:p w14:paraId="094AD755" w14:textId="0EA3022B" w:rsidR="00B8611D" w:rsidRPr="00327F21" w:rsidRDefault="00B8611D" w:rsidP="00B8611D">
      <w:pPr>
        <w:pStyle w:val="ListParagraph"/>
        <w:numPr>
          <w:ilvl w:val="1"/>
          <w:numId w:val="1"/>
        </w:numPr>
        <w:rPr>
          <w:i/>
        </w:rPr>
      </w:pPr>
      <w:del w:id="48" w:author="Diyan Komitov" w:date="2018-11-09T22:44:00Z">
        <w:r w:rsidRPr="00327F21" w:rsidDel="00C062BF">
          <w:rPr>
            <w:i/>
          </w:rPr>
          <w:delText>Maybe</w:delText>
        </w:r>
      </w:del>
      <w:ins w:id="49" w:author="Diyan Komitov" w:date="2018-11-09T22:44:00Z">
        <w:r w:rsidR="00C062BF">
          <w:rPr>
            <w:i/>
          </w:rPr>
          <w:t>Probably not</w:t>
        </w:r>
      </w:ins>
      <w:r w:rsidR="00852011" w:rsidRPr="00327F21">
        <w:rPr>
          <w:i/>
        </w:rPr>
        <w:tab/>
        <w:t xml:space="preserve">(continue to question </w:t>
      </w:r>
      <w:ins w:id="50" w:author="Diyan Komitov" w:date="2018-11-09T22:44:00Z">
        <w:r w:rsidR="00C062BF">
          <w:rPr>
            <w:i/>
          </w:rPr>
          <w:t>4</w:t>
        </w:r>
      </w:ins>
      <w:del w:id="51" w:author="Diyan Komitov" w:date="2018-11-09T22:44:00Z">
        <w:r w:rsidR="00852011" w:rsidRPr="00327F21" w:rsidDel="00C062BF">
          <w:rPr>
            <w:i/>
          </w:rPr>
          <w:delText>6</w:delText>
        </w:r>
      </w:del>
      <w:r w:rsidR="00852011" w:rsidRPr="00327F21">
        <w:rPr>
          <w:i/>
        </w:rPr>
        <w:t>)</w:t>
      </w:r>
    </w:p>
    <w:p w14:paraId="17338CDB" w14:textId="28BDA656" w:rsidR="00B8611D" w:rsidRPr="00327F21" w:rsidRDefault="00B8611D" w:rsidP="00B8611D">
      <w:pPr>
        <w:pStyle w:val="ListParagraph"/>
        <w:numPr>
          <w:ilvl w:val="1"/>
          <w:numId w:val="1"/>
        </w:numPr>
        <w:rPr>
          <w:i/>
        </w:rPr>
      </w:pPr>
      <w:del w:id="52" w:author="Diyan Komitov" w:date="2018-11-09T22:44:00Z">
        <w:r w:rsidRPr="00327F21" w:rsidDel="00C062BF">
          <w:rPr>
            <w:i/>
          </w:rPr>
          <w:delText>No</w:delText>
        </w:r>
      </w:del>
      <w:ins w:id="53" w:author="Diyan Komitov" w:date="2018-11-09T22:44:00Z">
        <w:r w:rsidR="00C062BF">
          <w:rPr>
            <w:i/>
          </w:rPr>
          <w:t>Definitely not</w:t>
        </w:r>
      </w:ins>
      <w:r w:rsidRPr="00327F21">
        <w:rPr>
          <w:i/>
        </w:rPr>
        <w:tab/>
        <w:t>(continue to question 4)</w:t>
      </w:r>
    </w:p>
    <w:p w14:paraId="2FAF7125" w14:textId="77777777" w:rsidR="00B8611D" w:rsidRPr="00327F21" w:rsidRDefault="00B8611D" w:rsidP="00B8611D">
      <w:pPr>
        <w:pStyle w:val="ListParagraph"/>
        <w:numPr>
          <w:ilvl w:val="0"/>
          <w:numId w:val="1"/>
        </w:numPr>
        <w:rPr>
          <w:i/>
        </w:rPr>
      </w:pPr>
      <w:del w:id="54" w:author="Sortirios Terzis" w:date="2018-11-03T14:46:00Z">
        <w:r w:rsidRPr="00327F21" w:rsidDel="002F0B94">
          <w:rPr>
            <w:i/>
          </w:rPr>
          <w:delText>Please state w</w:delText>
        </w:r>
      </w:del>
      <w:ins w:id="55" w:author="Sortirios Terzis" w:date="2018-11-03T14:46:00Z">
        <w:r w:rsidR="002F0B94">
          <w:rPr>
            <w:i/>
          </w:rPr>
          <w:t>W</w:t>
        </w:r>
      </w:ins>
      <w:r w:rsidRPr="00327F21">
        <w:rPr>
          <w:i/>
        </w:rPr>
        <w:t>hy not?</w:t>
      </w:r>
    </w:p>
    <w:p w14:paraId="78946C22" w14:textId="77777777" w:rsidR="00B8611D" w:rsidRPr="00327F21" w:rsidRDefault="00327F21" w:rsidP="00B8611D">
      <w:pPr>
        <w:pStyle w:val="ListParagraph"/>
        <w:numPr>
          <w:ilvl w:val="1"/>
          <w:numId w:val="1"/>
        </w:numPr>
        <w:rPr>
          <w:i/>
        </w:rPr>
      </w:pPr>
      <w:r w:rsidRPr="00327F21">
        <w:rPr>
          <w:i/>
        </w:rPr>
        <w:t xml:space="preserve">Open answer question </w:t>
      </w:r>
      <w:r w:rsidRPr="00327F21">
        <w:rPr>
          <w:i/>
        </w:rPr>
        <w:tab/>
      </w:r>
      <w:r w:rsidR="00B8611D" w:rsidRPr="00327F21">
        <w:rPr>
          <w:i/>
        </w:rPr>
        <w:t>(exit survey)</w:t>
      </w:r>
    </w:p>
    <w:p w14:paraId="7105506E" w14:textId="77777777" w:rsidR="00B8611D" w:rsidRPr="00327F21" w:rsidRDefault="00B8611D" w:rsidP="00B8611D">
      <w:pPr>
        <w:pStyle w:val="ListParagraph"/>
        <w:numPr>
          <w:ilvl w:val="0"/>
          <w:numId w:val="1"/>
        </w:numPr>
        <w:rPr>
          <w:i/>
        </w:rPr>
      </w:pPr>
      <w:r w:rsidRPr="00327F21">
        <w:rPr>
          <w:i/>
        </w:rPr>
        <w:t>What features of that application did you like? (Select all that apply)</w:t>
      </w:r>
    </w:p>
    <w:p w14:paraId="73EB845E" w14:textId="77777777" w:rsidR="00B8611D" w:rsidRPr="00327F21" w:rsidRDefault="00B8611D" w:rsidP="00B8611D">
      <w:pPr>
        <w:pStyle w:val="ListParagraph"/>
        <w:numPr>
          <w:ilvl w:val="1"/>
          <w:numId w:val="1"/>
        </w:numPr>
        <w:rPr>
          <w:i/>
        </w:rPr>
      </w:pPr>
      <w:r w:rsidRPr="00327F21">
        <w:rPr>
          <w:i/>
        </w:rPr>
        <w:t>Ability to add passes</w:t>
      </w:r>
    </w:p>
    <w:p w14:paraId="2D420675" w14:textId="77777777" w:rsidR="00B8611D" w:rsidRPr="00327F21" w:rsidRDefault="00B8611D" w:rsidP="00B8611D">
      <w:pPr>
        <w:pStyle w:val="ListParagraph"/>
        <w:numPr>
          <w:ilvl w:val="1"/>
          <w:numId w:val="1"/>
        </w:numPr>
        <w:rPr>
          <w:i/>
        </w:rPr>
      </w:pPr>
      <w:r w:rsidRPr="00327F21">
        <w:rPr>
          <w:i/>
        </w:rPr>
        <w:t>Variety of passes</w:t>
      </w:r>
    </w:p>
    <w:p w14:paraId="58FE772A" w14:textId="77777777" w:rsidR="00B8611D" w:rsidRPr="00327F21" w:rsidRDefault="00B8611D" w:rsidP="00B8611D">
      <w:pPr>
        <w:pStyle w:val="ListParagraph"/>
        <w:numPr>
          <w:ilvl w:val="1"/>
          <w:numId w:val="1"/>
        </w:numPr>
        <w:rPr>
          <w:i/>
        </w:rPr>
      </w:pPr>
      <w:r w:rsidRPr="00327F21">
        <w:rPr>
          <w:i/>
        </w:rPr>
        <w:t>Customisation of passes</w:t>
      </w:r>
    </w:p>
    <w:p w14:paraId="352E7D18" w14:textId="77777777" w:rsidR="00B8611D" w:rsidRPr="00327F21" w:rsidRDefault="00B8611D" w:rsidP="00B8611D">
      <w:pPr>
        <w:pStyle w:val="ListParagraph"/>
        <w:numPr>
          <w:ilvl w:val="1"/>
          <w:numId w:val="1"/>
        </w:numPr>
        <w:rPr>
          <w:i/>
        </w:rPr>
      </w:pPr>
      <w:r w:rsidRPr="00327F21">
        <w:rPr>
          <w:i/>
        </w:rPr>
        <w:t>Device integration</w:t>
      </w:r>
    </w:p>
    <w:p w14:paraId="5381DEB4" w14:textId="77777777" w:rsidR="00B8611D" w:rsidRPr="00327F21" w:rsidRDefault="00B8611D" w:rsidP="00B8611D">
      <w:pPr>
        <w:pStyle w:val="ListParagraph"/>
        <w:numPr>
          <w:ilvl w:val="1"/>
          <w:numId w:val="1"/>
        </w:numPr>
        <w:rPr>
          <w:i/>
        </w:rPr>
      </w:pPr>
      <w:r w:rsidRPr="00327F21">
        <w:rPr>
          <w:i/>
        </w:rPr>
        <w:t>Notifications</w:t>
      </w:r>
    </w:p>
    <w:p w14:paraId="38498931" w14:textId="77777777" w:rsidR="00B8611D" w:rsidRPr="00327F21" w:rsidRDefault="00B8611D" w:rsidP="00B8611D">
      <w:pPr>
        <w:pStyle w:val="ListParagraph"/>
        <w:numPr>
          <w:ilvl w:val="1"/>
          <w:numId w:val="1"/>
        </w:numPr>
        <w:rPr>
          <w:i/>
        </w:rPr>
      </w:pPr>
      <w:r w:rsidRPr="00327F21">
        <w:rPr>
          <w:i/>
        </w:rPr>
        <w:t>Ease of use</w:t>
      </w:r>
    </w:p>
    <w:p w14:paraId="7820E28E" w14:textId="77777777" w:rsidR="00B8611D" w:rsidRPr="00327F21" w:rsidRDefault="00B8611D" w:rsidP="00B8611D">
      <w:pPr>
        <w:pStyle w:val="ListParagraph"/>
        <w:numPr>
          <w:ilvl w:val="1"/>
          <w:numId w:val="1"/>
        </w:numPr>
        <w:rPr>
          <w:i/>
        </w:rPr>
      </w:pPr>
      <w:r w:rsidRPr="00327F21">
        <w:rPr>
          <w:i/>
        </w:rPr>
        <w:t>Syncing between devices</w:t>
      </w:r>
    </w:p>
    <w:p w14:paraId="20A065E9" w14:textId="77777777" w:rsidR="00B8611D" w:rsidRPr="00327F21" w:rsidRDefault="00B8611D" w:rsidP="00B8611D">
      <w:pPr>
        <w:pStyle w:val="ListParagraph"/>
        <w:numPr>
          <w:ilvl w:val="1"/>
          <w:numId w:val="1"/>
        </w:numPr>
        <w:rPr>
          <w:i/>
        </w:rPr>
      </w:pPr>
      <w:commentRangeStart w:id="56"/>
      <w:r w:rsidRPr="00327F21">
        <w:rPr>
          <w:i/>
        </w:rPr>
        <w:t>None of the above</w:t>
      </w:r>
      <w:commentRangeEnd w:id="56"/>
      <w:r w:rsidR="002F0B94">
        <w:rPr>
          <w:rStyle w:val="CommentReference"/>
        </w:rPr>
        <w:commentReference w:id="56"/>
      </w:r>
    </w:p>
    <w:p w14:paraId="44726D17" w14:textId="77777777" w:rsidR="00B8611D" w:rsidRPr="00327F21" w:rsidRDefault="00B8611D" w:rsidP="00B8611D">
      <w:pPr>
        <w:pStyle w:val="ListParagraph"/>
        <w:numPr>
          <w:ilvl w:val="1"/>
          <w:numId w:val="1"/>
        </w:numPr>
        <w:rPr>
          <w:i/>
        </w:rPr>
      </w:pPr>
      <w:r w:rsidRPr="00327F21">
        <w:rPr>
          <w:i/>
        </w:rPr>
        <w:t>Other (Please specify)</w:t>
      </w:r>
    </w:p>
    <w:p w14:paraId="74CFF633" w14:textId="7918F369" w:rsidR="00B8611D" w:rsidRPr="00327F21" w:rsidRDefault="00852011" w:rsidP="00852011">
      <w:pPr>
        <w:pStyle w:val="ListParagraph"/>
        <w:numPr>
          <w:ilvl w:val="0"/>
          <w:numId w:val="1"/>
        </w:numPr>
        <w:rPr>
          <w:i/>
        </w:rPr>
      </w:pPr>
      <w:r w:rsidRPr="00327F21">
        <w:rPr>
          <w:i/>
        </w:rPr>
        <w:lastRenderedPageBreak/>
        <w:t xml:space="preserve">If you were to use </w:t>
      </w:r>
      <w:del w:id="57" w:author="Sortirios Terzis" w:date="2018-11-03T14:49:00Z">
        <w:r w:rsidRPr="00327F21" w:rsidDel="002F0B94">
          <w:rPr>
            <w:i/>
          </w:rPr>
          <w:delText>a similar</w:delText>
        </w:r>
      </w:del>
      <w:ins w:id="58" w:author="Sortirios Terzis" w:date="2018-11-03T14:49:00Z">
        <w:r w:rsidR="002F0B94">
          <w:rPr>
            <w:i/>
          </w:rPr>
          <w:t>such an</w:t>
        </w:r>
      </w:ins>
      <w:r w:rsidRPr="00327F21">
        <w:rPr>
          <w:i/>
        </w:rPr>
        <w:t xml:space="preserve"> app, which of the following features would you deem most </w:t>
      </w:r>
      <w:commentRangeStart w:id="59"/>
      <w:r w:rsidRPr="00327F21">
        <w:rPr>
          <w:i/>
        </w:rPr>
        <w:t>important?</w:t>
      </w:r>
      <w:commentRangeEnd w:id="59"/>
      <w:r w:rsidR="002F0B94">
        <w:rPr>
          <w:rStyle w:val="CommentReference"/>
        </w:rPr>
        <w:commentReference w:id="59"/>
      </w:r>
      <w:ins w:id="60" w:author="Diyan Komitov" w:date="2018-11-09T22:45:00Z">
        <w:r w:rsidR="00C062BF">
          <w:rPr>
            <w:i/>
          </w:rPr>
          <w:t xml:space="preserve"> (Rank the options with the most important at the top)</w:t>
        </w:r>
      </w:ins>
    </w:p>
    <w:p w14:paraId="6925037A" w14:textId="77777777" w:rsidR="00852011" w:rsidRPr="00327F21" w:rsidRDefault="00852011" w:rsidP="00852011">
      <w:pPr>
        <w:pStyle w:val="ListParagraph"/>
        <w:numPr>
          <w:ilvl w:val="1"/>
          <w:numId w:val="1"/>
        </w:numPr>
        <w:rPr>
          <w:i/>
        </w:rPr>
      </w:pPr>
      <w:r w:rsidRPr="00327F21">
        <w:rPr>
          <w:i/>
        </w:rPr>
        <w:t>Variety of ways to add passes</w:t>
      </w:r>
    </w:p>
    <w:p w14:paraId="4C035063" w14:textId="77777777" w:rsidR="00852011" w:rsidRPr="00327F21" w:rsidRDefault="00852011" w:rsidP="00852011">
      <w:pPr>
        <w:pStyle w:val="ListParagraph"/>
        <w:numPr>
          <w:ilvl w:val="1"/>
          <w:numId w:val="1"/>
        </w:numPr>
        <w:rPr>
          <w:i/>
        </w:rPr>
      </w:pPr>
      <w:r w:rsidRPr="00327F21">
        <w:rPr>
          <w:i/>
        </w:rPr>
        <w:t>Variety of supported pass types</w:t>
      </w:r>
    </w:p>
    <w:p w14:paraId="362FC37A" w14:textId="77777777" w:rsidR="00852011" w:rsidRPr="00327F21" w:rsidRDefault="00852011" w:rsidP="00852011">
      <w:pPr>
        <w:pStyle w:val="ListParagraph"/>
        <w:numPr>
          <w:ilvl w:val="1"/>
          <w:numId w:val="1"/>
        </w:numPr>
        <w:rPr>
          <w:i/>
        </w:rPr>
      </w:pPr>
      <w:r w:rsidRPr="00327F21">
        <w:rPr>
          <w:i/>
        </w:rPr>
        <w:t>App customisation</w:t>
      </w:r>
    </w:p>
    <w:p w14:paraId="616AED2B" w14:textId="77777777" w:rsidR="00852011" w:rsidRPr="00327F21" w:rsidRDefault="00852011" w:rsidP="00852011">
      <w:pPr>
        <w:pStyle w:val="ListParagraph"/>
        <w:numPr>
          <w:ilvl w:val="1"/>
          <w:numId w:val="1"/>
        </w:numPr>
        <w:rPr>
          <w:i/>
        </w:rPr>
      </w:pPr>
      <w:r w:rsidRPr="00327F21">
        <w:rPr>
          <w:i/>
        </w:rPr>
        <w:t>Syncing between devices</w:t>
      </w:r>
    </w:p>
    <w:p w14:paraId="5E198042" w14:textId="77777777" w:rsidR="00852011" w:rsidRPr="00327F21" w:rsidRDefault="00852011" w:rsidP="00852011">
      <w:pPr>
        <w:pStyle w:val="ListParagraph"/>
        <w:numPr>
          <w:ilvl w:val="1"/>
          <w:numId w:val="1"/>
        </w:numPr>
        <w:rPr>
          <w:i/>
        </w:rPr>
      </w:pPr>
      <w:r w:rsidRPr="00327F21">
        <w:rPr>
          <w:i/>
        </w:rPr>
        <w:t>Notifications close to event time</w:t>
      </w:r>
    </w:p>
    <w:p w14:paraId="135A4490" w14:textId="77777777" w:rsidR="00852011" w:rsidRPr="00327F21" w:rsidRDefault="00852011" w:rsidP="00852011">
      <w:pPr>
        <w:pStyle w:val="ListParagraph"/>
        <w:numPr>
          <w:ilvl w:val="1"/>
          <w:numId w:val="1"/>
        </w:numPr>
        <w:rPr>
          <w:i/>
        </w:rPr>
      </w:pPr>
      <w:r w:rsidRPr="00327F21">
        <w:rPr>
          <w:i/>
        </w:rPr>
        <w:t>Notifications near specified location</w:t>
      </w:r>
    </w:p>
    <w:p w14:paraId="090500F6" w14:textId="77777777" w:rsidR="00852011" w:rsidRPr="00327F21" w:rsidRDefault="00852011" w:rsidP="00852011">
      <w:pPr>
        <w:pStyle w:val="ListParagraph"/>
        <w:numPr>
          <w:ilvl w:val="1"/>
          <w:numId w:val="1"/>
        </w:numPr>
        <w:rPr>
          <w:i/>
        </w:rPr>
      </w:pPr>
      <w:r w:rsidRPr="00327F21">
        <w:rPr>
          <w:i/>
        </w:rPr>
        <w:t>Ease of use</w:t>
      </w:r>
    </w:p>
    <w:p w14:paraId="20029D22" w14:textId="422087BB" w:rsidR="00852011" w:rsidRPr="00327F21" w:rsidRDefault="00852011" w:rsidP="00852011">
      <w:pPr>
        <w:pStyle w:val="ListParagraph"/>
        <w:numPr>
          <w:ilvl w:val="0"/>
          <w:numId w:val="1"/>
        </w:numPr>
        <w:rPr>
          <w:i/>
        </w:rPr>
      </w:pPr>
      <w:r w:rsidRPr="00327F21">
        <w:rPr>
          <w:i/>
        </w:rPr>
        <w:t>Of the following pass types, which would you deem most important</w:t>
      </w:r>
      <w:ins w:id="61" w:author="Sortirios Terzis" w:date="2018-11-03T14:51:00Z">
        <w:r w:rsidR="002F0B94">
          <w:rPr>
            <w:i/>
          </w:rPr>
          <w:t xml:space="preserve"> to be </w:t>
        </w:r>
        <w:commentRangeStart w:id="62"/>
        <w:r w:rsidR="002F0B94">
          <w:rPr>
            <w:i/>
          </w:rPr>
          <w:t>supported</w:t>
        </w:r>
      </w:ins>
      <w:r w:rsidRPr="00327F21">
        <w:rPr>
          <w:i/>
        </w:rPr>
        <w:t>?</w:t>
      </w:r>
      <w:commentRangeEnd w:id="62"/>
      <w:r w:rsidR="002F0B94">
        <w:rPr>
          <w:rStyle w:val="CommentReference"/>
        </w:rPr>
        <w:commentReference w:id="62"/>
      </w:r>
      <w:ins w:id="63" w:author="Diyan Komitov" w:date="2018-11-09T22:46:00Z">
        <w:r w:rsidR="00C062BF">
          <w:rPr>
            <w:i/>
          </w:rPr>
          <w:t xml:space="preserve"> (Rank the options with the most important at the top)</w:t>
        </w:r>
      </w:ins>
    </w:p>
    <w:p w14:paraId="1F52EAEF" w14:textId="77777777" w:rsidR="00852011" w:rsidRPr="00327F21" w:rsidRDefault="00852011" w:rsidP="00852011">
      <w:pPr>
        <w:pStyle w:val="ListParagraph"/>
        <w:numPr>
          <w:ilvl w:val="1"/>
          <w:numId w:val="1"/>
        </w:numPr>
        <w:rPr>
          <w:i/>
        </w:rPr>
      </w:pPr>
      <w:r w:rsidRPr="00327F21">
        <w:rPr>
          <w:i/>
        </w:rPr>
        <w:t>Event tickets (concert tickets, cinema tickets, etc.)</w:t>
      </w:r>
    </w:p>
    <w:p w14:paraId="4B0B9489" w14:textId="77777777" w:rsidR="00852011" w:rsidRPr="00327F21" w:rsidRDefault="00852011" w:rsidP="00852011">
      <w:pPr>
        <w:pStyle w:val="ListParagraph"/>
        <w:numPr>
          <w:ilvl w:val="1"/>
          <w:numId w:val="1"/>
        </w:numPr>
        <w:rPr>
          <w:i/>
        </w:rPr>
      </w:pPr>
      <w:r w:rsidRPr="00327F21">
        <w:rPr>
          <w:i/>
        </w:rPr>
        <w:t>Boarding cards</w:t>
      </w:r>
    </w:p>
    <w:p w14:paraId="164E3113" w14:textId="77777777" w:rsidR="00852011" w:rsidRPr="00327F21" w:rsidRDefault="00852011" w:rsidP="00852011">
      <w:pPr>
        <w:pStyle w:val="ListParagraph"/>
        <w:numPr>
          <w:ilvl w:val="1"/>
          <w:numId w:val="1"/>
        </w:numPr>
        <w:rPr>
          <w:i/>
        </w:rPr>
      </w:pPr>
      <w:r w:rsidRPr="00327F21">
        <w:rPr>
          <w:i/>
        </w:rPr>
        <w:t xml:space="preserve">Loyalty cards (Tesco </w:t>
      </w:r>
      <w:proofErr w:type="spellStart"/>
      <w:r w:rsidRPr="00327F21">
        <w:rPr>
          <w:i/>
        </w:rPr>
        <w:t>Clubcard</w:t>
      </w:r>
      <w:proofErr w:type="spellEnd"/>
      <w:r w:rsidRPr="00327F21">
        <w:rPr>
          <w:i/>
        </w:rPr>
        <w:t>, Nectar card, etc.)</w:t>
      </w:r>
    </w:p>
    <w:p w14:paraId="50BD6F8E" w14:textId="77777777" w:rsidR="00852011" w:rsidRPr="00327F21" w:rsidRDefault="00852011" w:rsidP="00852011">
      <w:pPr>
        <w:pStyle w:val="ListParagraph"/>
        <w:numPr>
          <w:ilvl w:val="1"/>
          <w:numId w:val="1"/>
        </w:numPr>
        <w:rPr>
          <w:i/>
        </w:rPr>
      </w:pPr>
      <w:r w:rsidRPr="00327F21">
        <w:rPr>
          <w:i/>
        </w:rPr>
        <w:t>Coupons (discount vouchers, gift cards, etc.)</w:t>
      </w:r>
    </w:p>
    <w:p w14:paraId="0E6D89A2" w14:textId="77777777" w:rsidR="00852011" w:rsidRPr="00327F21" w:rsidRDefault="00852011" w:rsidP="00852011">
      <w:pPr>
        <w:pStyle w:val="ListParagraph"/>
        <w:numPr>
          <w:ilvl w:val="1"/>
          <w:numId w:val="1"/>
        </w:numPr>
        <w:rPr>
          <w:i/>
        </w:rPr>
      </w:pPr>
      <w:r w:rsidRPr="00327F21">
        <w:rPr>
          <w:i/>
        </w:rPr>
        <w:t>NFC cards (bus pass, subway card, etc.</w:t>
      </w:r>
      <w:ins w:id="64" w:author="Sortirios Terzis" w:date="2018-11-03T14:51:00Z">
        <w:r w:rsidR="002F0B94">
          <w:rPr>
            <w:i/>
          </w:rPr>
          <w:t>)</w:t>
        </w:r>
      </w:ins>
    </w:p>
    <w:p w14:paraId="1B45C6AC" w14:textId="2FBD5D59" w:rsidR="00852011" w:rsidRPr="00327F21" w:rsidRDefault="00852011" w:rsidP="00852011">
      <w:pPr>
        <w:pStyle w:val="ListParagraph"/>
        <w:numPr>
          <w:ilvl w:val="0"/>
          <w:numId w:val="1"/>
        </w:numPr>
        <w:rPr>
          <w:i/>
        </w:rPr>
      </w:pPr>
      <w:r w:rsidRPr="00327F21">
        <w:rPr>
          <w:i/>
        </w:rPr>
        <w:t xml:space="preserve">Of the following ways to add a pass, which would you deem most </w:t>
      </w:r>
      <w:commentRangeStart w:id="65"/>
      <w:r w:rsidRPr="00327F21">
        <w:rPr>
          <w:i/>
        </w:rPr>
        <w:t>important?</w:t>
      </w:r>
      <w:commentRangeEnd w:id="65"/>
      <w:r w:rsidR="002F0B94">
        <w:rPr>
          <w:rStyle w:val="CommentReference"/>
        </w:rPr>
        <w:commentReference w:id="65"/>
      </w:r>
      <w:ins w:id="66" w:author="Diyan Komitov" w:date="2018-11-09T22:46:00Z">
        <w:r w:rsidR="00C062BF">
          <w:rPr>
            <w:i/>
          </w:rPr>
          <w:t xml:space="preserve"> (Rank the options with the most important at the top)</w:t>
        </w:r>
      </w:ins>
    </w:p>
    <w:p w14:paraId="5EE37E83" w14:textId="77777777" w:rsidR="00852011" w:rsidRPr="00327F21" w:rsidRDefault="00852011" w:rsidP="00852011">
      <w:pPr>
        <w:pStyle w:val="ListParagraph"/>
        <w:numPr>
          <w:ilvl w:val="1"/>
          <w:numId w:val="1"/>
        </w:numPr>
        <w:rPr>
          <w:i/>
        </w:rPr>
      </w:pPr>
      <w:r w:rsidRPr="00327F21">
        <w:rPr>
          <w:i/>
        </w:rPr>
        <w:t xml:space="preserve">By opening a pass file </w:t>
      </w:r>
      <w:proofErr w:type="gramStart"/>
      <w:r w:rsidRPr="00327F21">
        <w:rPr>
          <w:i/>
        </w:rPr>
        <w:t>(.</w:t>
      </w:r>
      <w:proofErr w:type="spellStart"/>
      <w:r w:rsidRPr="00327F21">
        <w:rPr>
          <w:i/>
        </w:rPr>
        <w:t>pkpass</w:t>
      </w:r>
      <w:proofErr w:type="spellEnd"/>
      <w:proofErr w:type="gramEnd"/>
      <w:r w:rsidRPr="00327F21">
        <w:rPr>
          <w:i/>
        </w:rPr>
        <w:t>)</w:t>
      </w:r>
    </w:p>
    <w:p w14:paraId="5879531C" w14:textId="77777777" w:rsidR="00852011" w:rsidRPr="00327F21" w:rsidRDefault="00852011" w:rsidP="00852011">
      <w:pPr>
        <w:pStyle w:val="ListParagraph"/>
        <w:numPr>
          <w:ilvl w:val="1"/>
          <w:numId w:val="1"/>
        </w:numPr>
        <w:rPr>
          <w:i/>
        </w:rPr>
      </w:pPr>
      <w:r w:rsidRPr="00327F21">
        <w:rPr>
          <w:i/>
        </w:rPr>
        <w:t xml:space="preserve">By downloading a pass via </w:t>
      </w:r>
      <w:ins w:id="67" w:author="Sortirios Terzis" w:date="2018-11-03T14:52:00Z">
        <w:r w:rsidR="002F0B94">
          <w:rPr>
            <w:i/>
          </w:rPr>
          <w:t xml:space="preserve">a </w:t>
        </w:r>
      </w:ins>
      <w:r w:rsidRPr="00327F21">
        <w:rPr>
          <w:i/>
        </w:rPr>
        <w:t>QR code</w:t>
      </w:r>
      <w:del w:id="68" w:author="Sortirios Terzis" w:date="2018-11-03T14:52:00Z">
        <w:r w:rsidRPr="00327F21" w:rsidDel="002F0B94">
          <w:rPr>
            <w:i/>
          </w:rPr>
          <w:delText>d</w:delText>
        </w:r>
      </w:del>
    </w:p>
    <w:p w14:paraId="41764C1D" w14:textId="77777777" w:rsidR="00852011" w:rsidRPr="00327F21" w:rsidRDefault="00852011" w:rsidP="00852011">
      <w:pPr>
        <w:pStyle w:val="ListParagraph"/>
        <w:numPr>
          <w:ilvl w:val="1"/>
          <w:numId w:val="1"/>
        </w:numPr>
        <w:rPr>
          <w:i/>
        </w:rPr>
      </w:pPr>
      <w:r w:rsidRPr="00327F21">
        <w:rPr>
          <w:i/>
        </w:rPr>
        <w:t>By scanning and copying a barcode</w:t>
      </w:r>
    </w:p>
    <w:p w14:paraId="7252C06F" w14:textId="77777777" w:rsidR="00852011" w:rsidRPr="00327F21" w:rsidRDefault="00852011" w:rsidP="00852011">
      <w:pPr>
        <w:pStyle w:val="ListParagraph"/>
        <w:numPr>
          <w:ilvl w:val="1"/>
          <w:numId w:val="1"/>
        </w:numPr>
        <w:rPr>
          <w:i/>
        </w:rPr>
      </w:pPr>
      <w:r w:rsidRPr="00327F21">
        <w:rPr>
          <w:i/>
        </w:rPr>
        <w:t>By copying a barcode from an image</w:t>
      </w:r>
    </w:p>
    <w:p w14:paraId="6BAD6299" w14:textId="77777777" w:rsidR="00852011" w:rsidRPr="00327F21" w:rsidRDefault="00852011" w:rsidP="00852011">
      <w:pPr>
        <w:pStyle w:val="ListParagraph"/>
        <w:numPr>
          <w:ilvl w:val="1"/>
          <w:numId w:val="1"/>
        </w:numPr>
        <w:rPr>
          <w:i/>
        </w:rPr>
      </w:pPr>
      <w:r w:rsidRPr="00327F21">
        <w:rPr>
          <w:i/>
        </w:rPr>
        <w:t>By generating a barcode from user input</w:t>
      </w:r>
    </w:p>
    <w:p w14:paraId="75AC8695" w14:textId="77777777" w:rsidR="00852011" w:rsidRPr="00327F21" w:rsidRDefault="00852011" w:rsidP="00852011">
      <w:pPr>
        <w:pStyle w:val="ListParagraph"/>
        <w:numPr>
          <w:ilvl w:val="1"/>
          <w:numId w:val="1"/>
        </w:numPr>
        <w:rPr>
          <w:i/>
        </w:rPr>
      </w:pPr>
      <w:r w:rsidRPr="00327F21">
        <w:rPr>
          <w:i/>
        </w:rPr>
        <w:t>By cloning a</w:t>
      </w:r>
      <w:del w:id="69" w:author="Sortirios Terzis" w:date="2018-11-03T14:52:00Z">
        <w:r w:rsidRPr="00327F21" w:rsidDel="002F0B94">
          <w:rPr>
            <w:i/>
          </w:rPr>
          <w:delText>n</w:delText>
        </w:r>
      </w:del>
      <w:r w:rsidRPr="00327F21">
        <w:rPr>
          <w:i/>
        </w:rPr>
        <w:t xml:space="preserve"> NFC card</w:t>
      </w:r>
    </w:p>
    <w:p w14:paraId="76B3FDD5" w14:textId="77777777" w:rsidR="00852011" w:rsidRPr="00327F21" w:rsidRDefault="00852011" w:rsidP="00852011">
      <w:pPr>
        <w:pStyle w:val="ListParagraph"/>
        <w:numPr>
          <w:ilvl w:val="0"/>
          <w:numId w:val="1"/>
        </w:numPr>
        <w:rPr>
          <w:i/>
        </w:rPr>
      </w:pPr>
      <w:r w:rsidRPr="00327F21">
        <w:rPr>
          <w:i/>
        </w:rPr>
        <w:t xml:space="preserve">Are there any other features you would like to see in </w:t>
      </w:r>
      <w:ins w:id="70" w:author="Sortirios Terzis" w:date="2018-11-03T14:53:00Z">
        <w:r w:rsidR="002F0B94">
          <w:rPr>
            <w:i/>
          </w:rPr>
          <w:t xml:space="preserve">such </w:t>
        </w:r>
      </w:ins>
      <w:r w:rsidRPr="00327F21">
        <w:rPr>
          <w:i/>
        </w:rPr>
        <w:t>an app</w:t>
      </w:r>
      <w:del w:id="71" w:author="Sortirios Terzis" w:date="2018-11-03T14:53:00Z">
        <w:r w:rsidRPr="00327F21" w:rsidDel="002F0B94">
          <w:rPr>
            <w:i/>
          </w:rPr>
          <w:delText xml:space="preserve"> like this</w:delText>
        </w:r>
      </w:del>
      <w:r w:rsidRPr="00327F21">
        <w:rPr>
          <w:i/>
        </w:rPr>
        <w:t>?</w:t>
      </w:r>
    </w:p>
    <w:p w14:paraId="721DD062" w14:textId="77777777" w:rsidR="00852011" w:rsidRPr="00327F21" w:rsidRDefault="00852011" w:rsidP="00852011">
      <w:pPr>
        <w:pStyle w:val="ListParagraph"/>
        <w:numPr>
          <w:ilvl w:val="0"/>
          <w:numId w:val="1"/>
        </w:numPr>
        <w:rPr>
          <w:i/>
        </w:rPr>
      </w:pPr>
      <w:r w:rsidRPr="00327F21">
        <w:rPr>
          <w:i/>
        </w:rPr>
        <w:t>If you would like to add anything else, please enter it below.</w:t>
      </w:r>
    </w:p>
    <w:p w14:paraId="7CD0311D" w14:textId="06122F09" w:rsidR="00852011" w:rsidRDefault="00C062BF" w:rsidP="00852011">
      <w:pPr>
        <w:pStyle w:val="ListParagraph"/>
        <w:numPr>
          <w:ilvl w:val="0"/>
          <w:numId w:val="1"/>
        </w:numPr>
      </w:pPr>
      <w:ins w:id="72" w:author="Diyan Komitov" w:date="2018-11-09T22:46:00Z">
        <w:r>
          <w:rPr>
            <w:i/>
          </w:rPr>
          <w:t>Thank participants then e</w:t>
        </w:r>
      </w:ins>
      <w:del w:id="73" w:author="Diyan Komitov" w:date="2018-11-09T22:46:00Z">
        <w:r w:rsidR="00852011" w:rsidRPr="00327F21" w:rsidDel="00C062BF">
          <w:rPr>
            <w:i/>
          </w:rPr>
          <w:delText>E</w:delText>
        </w:r>
      </w:del>
      <w:r w:rsidR="00852011" w:rsidRPr="00327F21">
        <w:rPr>
          <w:i/>
        </w:rPr>
        <w:t xml:space="preserve">xit </w:t>
      </w:r>
      <w:commentRangeStart w:id="74"/>
      <w:r w:rsidR="00852011" w:rsidRPr="00327F21">
        <w:rPr>
          <w:i/>
        </w:rPr>
        <w:t>survey.</w:t>
      </w:r>
      <w:commentRangeEnd w:id="74"/>
      <w:r w:rsidR="002F0B94">
        <w:rPr>
          <w:rStyle w:val="CommentReference"/>
        </w:rPr>
        <w:commentReference w:id="74"/>
      </w:r>
    </w:p>
    <w:p w14:paraId="59F92CEE" w14:textId="77777777" w:rsidR="007E26DC" w:rsidRPr="000D4F6A" w:rsidRDefault="007E26DC">
      <w:pPr>
        <w:rPr>
          <w:b/>
        </w:rPr>
      </w:pPr>
      <w:r w:rsidRPr="000D4F6A">
        <w:rPr>
          <w:b/>
        </w:rPr>
        <w:t>What data will be collected and how will it be captured and stored?</w:t>
      </w:r>
    </w:p>
    <w:p w14:paraId="473D88FE" w14:textId="77777777" w:rsidR="000D4F6A" w:rsidRDefault="000D4F6A">
      <w:r>
        <w:t>Only answers to the questions will be collected, no personal or identifying information will be collected. The</w:t>
      </w:r>
      <w:r w:rsidR="003E6BAC">
        <w:t xml:space="preserve"> survey has been created using </w:t>
      </w:r>
      <w:proofErr w:type="spellStart"/>
      <w:r w:rsidR="003E6BAC">
        <w:t>Qualtrics</w:t>
      </w:r>
      <w:proofErr w:type="spellEnd"/>
      <w:r w:rsidR="003E6BAC">
        <w:t xml:space="preserve"> so their data protection and storage policies apply.</w:t>
      </w:r>
      <w:r w:rsidR="00B8611D">
        <w:t xml:space="preserve"> No specific responses will be recorded elsewhere, as only compiled </w:t>
      </w:r>
      <w:ins w:id="75" w:author="Sortirios Terzis" w:date="2018-11-03T14:54:00Z">
        <w:r w:rsidR="002F0B94">
          <w:t xml:space="preserve">summary </w:t>
        </w:r>
      </w:ins>
      <w:r w:rsidR="00B8611D">
        <w:t>data in general terms will be used in the report. (e.g. 53% of surveyed people thought X)</w:t>
      </w:r>
    </w:p>
    <w:p w14:paraId="1EBD4CA5" w14:textId="77777777" w:rsidR="007E26DC" w:rsidRPr="000D4F6A" w:rsidRDefault="007E26DC">
      <w:pPr>
        <w:rPr>
          <w:b/>
        </w:rPr>
      </w:pPr>
      <w:r w:rsidRPr="000D4F6A">
        <w:rPr>
          <w:b/>
        </w:rPr>
        <w:t>How will data be processed?</w:t>
      </w:r>
    </w:p>
    <w:p w14:paraId="5F321DA5" w14:textId="77777777" w:rsidR="000D4F6A" w:rsidRDefault="003E6BAC">
      <w:r>
        <w:t xml:space="preserve">Data will be analysed to identify what features of the application are more important than others as well as look at suggested features not previously thought of. This information will be used in constructing the requirements and design documentation of the application and </w:t>
      </w:r>
      <w:del w:id="76" w:author="Sortirios Terzis" w:date="2018-11-03T14:54:00Z">
        <w:r w:rsidDel="002F0B94">
          <w:delText xml:space="preserve">may </w:delText>
        </w:r>
      </w:del>
      <w:ins w:id="77" w:author="Sortirios Terzis" w:date="2018-11-03T14:54:00Z">
        <w:r w:rsidR="002F0B94">
          <w:t xml:space="preserve">will </w:t>
        </w:r>
      </w:ins>
      <w:r>
        <w:t>be included in the final report.</w:t>
      </w:r>
    </w:p>
    <w:p w14:paraId="20A83CA1" w14:textId="77777777" w:rsidR="007E26DC" w:rsidRDefault="007E26DC">
      <w:pPr>
        <w:rPr>
          <w:b/>
        </w:rPr>
      </w:pPr>
      <w:r w:rsidRPr="000D4F6A">
        <w:rPr>
          <w:b/>
        </w:rPr>
        <w:t>How and when will data be disposed of?</w:t>
      </w:r>
    </w:p>
    <w:p w14:paraId="712A9F5D" w14:textId="77777777" w:rsidR="003E6BAC" w:rsidRPr="003E6BAC" w:rsidRDefault="003E6BAC">
      <w:r>
        <w:t xml:space="preserve">At the completion of the project, </w:t>
      </w:r>
      <w:del w:id="78" w:author="Sortirios Terzis" w:date="2018-11-03T14:54:00Z">
        <w:r w:rsidDel="002F0B94">
          <w:delText>or</w:delText>
        </w:r>
        <w:r w:rsidR="00327F21" w:rsidDel="002F0B94">
          <w:delText xml:space="preserve"> earlier</w:delText>
        </w:r>
        <w:r w:rsidDel="002F0B94">
          <w:delText xml:space="preserve"> </w:delText>
        </w:r>
        <w:r w:rsidR="00327F21" w:rsidDel="002F0B94">
          <w:delText xml:space="preserve">if </w:delText>
        </w:r>
        <w:r w:rsidDel="002F0B94">
          <w:delText xml:space="preserve">the individual responses are no longer </w:delText>
        </w:r>
        <w:r w:rsidR="00327F21" w:rsidDel="002F0B94">
          <w:delText xml:space="preserve">deemed </w:delText>
        </w:r>
        <w:r w:rsidDel="002F0B94">
          <w:delText xml:space="preserve">useful, </w:delText>
        </w:r>
      </w:del>
      <w:r>
        <w:t xml:space="preserve">they will be deleted from the </w:t>
      </w:r>
      <w:proofErr w:type="spellStart"/>
      <w:r>
        <w:t>Qualtrics</w:t>
      </w:r>
      <w:proofErr w:type="spellEnd"/>
      <w:r>
        <w:t xml:space="preserve"> servers using the</w:t>
      </w:r>
      <w:r w:rsidR="00B8611D">
        <w:t>ir survey administration pages.</w:t>
      </w:r>
    </w:p>
    <w:sectPr w:rsidR="003E6BAC" w:rsidRPr="003E6BA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Sortirios Terzis" w:date="2018-11-03T14:36:00Z" w:initials="ST">
    <w:p w14:paraId="627B31D5" w14:textId="77777777" w:rsidR="002F0B94" w:rsidRDefault="002F0B94">
      <w:pPr>
        <w:pStyle w:val="CommentText"/>
      </w:pPr>
      <w:r>
        <w:rPr>
          <w:rStyle w:val="CommentReference"/>
        </w:rPr>
        <w:annotationRef/>
      </w:r>
      <w:r>
        <w:t>Mention example apps here</w:t>
      </w:r>
    </w:p>
  </w:comment>
  <w:comment w:id="11" w:author="Sortirios Terzis" w:date="2018-11-03T14:37:00Z" w:initials="ST">
    <w:p w14:paraId="2B33918C" w14:textId="77777777" w:rsidR="002F0B94" w:rsidRDefault="002F0B94">
      <w:pPr>
        <w:pStyle w:val="CommentText"/>
      </w:pPr>
      <w:r>
        <w:rPr>
          <w:rStyle w:val="CommentReference"/>
        </w:rPr>
        <w:annotationRef/>
      </w:r>
      <w:r>
        <w:t>Is that the correct email to use for ethics enquiries?</w:t>
      </w:r>
    </w:p>
    <w:p w14:paraId="7463612D" w14:textId="77777777" w:rsidR="002F0B94" w:rsidRDefault="002F0B94">
      <w:pPr>
        <w:pStyle w:val="CommentText"/>
      </w:pPr>
      <w:r>
        <w:t>Maybe check with Marc Roper</w:t>
      </w:r>
    </w:p>
  </w:comment>
  <w:comment w:id="26" w:author="Sortirios Terzis" w:date="2018-11-03T14:38:00Z" w:initials="ST">
    <w:p w14:paraId="2393F9D4" w14:textId="77777777" w:rsidR="002F0B94" w:rsidRDefault="002F0B94">
      <w:pPr>
        <w:pStyle w:val="CommentText"/>
      </w:pPr>
      <w:r>
        <w:rPr>
          <w:rStyle w:val="CommentReference"/>
        </w:rPr>
        <w:annotationRef/>
      </w:r>
      <w:r>
        <w:t xml:space="preserve">I believe you need to add a note about this in the introduction text, e.g. by pressing the begin button you consent, etc. You need of course at this point </w:t>
      </w:r>
      <w:proofErr w:type="spellStart"/>
      <w:r>
        <w:t>give</w:t>
      </w:r>
      <w:proofErr w:type="spellEnd"/>
      <w:r>
        <w:t xml:space="preserve"> the option to exit.</w:t>
      </w:r>
    </w:p>
    <w:p w14:paraId="7EE404DE" w14:textId="77777777" w:rsidR="002F0B94" w:rsidRDefault="002F0B94">
      <w:pPr>
        <w:pStyle w:val="CommentText"/>
      </w:pPr>
      <w:r>
        <w:t xml:space="preserve">However I’m not sure how this fits with the comment that data will only be kept at the end. Basically, it seems that you imply that consent is given at the end. I think you may want to rephrase the earlier part to say that people consent for the data they provide to be used for your project, but they can leave the survey at any point. Basically, don’t give any guarantees about what will happen to the data if they leave. </w:t>
      </w:r>
    </w:p>
  </w:comment>
  <w:comment w:id="38" w:author="Sortirios Terzis" w:date="2018-11-03T14:42:00Z" w:initials="ST">
    <w:p w14:paraId="0C9BA419" w14:textId="77777777" w:rsidR="002F0B94" w:rsidRDefault="002F0B94">
      <w:pPr>
        <w:pStyle w:val="CommentText"/>
      </w:pPr>
      <w:r>
        <w:rPr>
          <w:rStyle w:val="CommentReference"/>
        </w:rPr>
        <w:annotationRef/>
      </w:r>
      <w:r>
        <w:t>Here it is probably better to give a link to the survey itself rather than list the questions</w:t>
      </w:r>
    </w:p>
  </w:comment>
  <w:comment w:id="39" w:author="Sortirios Terzis" w:date="2018-11-03T14:43:00Z" w:initials="ST">
    <w:p w14:paraId="49F318D7" w14:textId="77777777" w:rsidR="002F0B94" w:rsidRDefault="002F0B94">
      <w:pPr>
        <w:pStyle w:val="CommentText"/>
      </w:pPr>
      <w:r>
        <w:rPr>
          <w:rStyle w:val="CommentReference"/>
        </w:rPr>
        <w:annotationRef/>
      </w:r>
      <w:r>
        <w:t>Probably good to give a textbox to specify what other.</w:t>
      </w:r>
    </w:p>
  </w:comment>
  <w:comment w:id="41" w:author="Sortirios Terzis" w:date="2018-11-03T14:44:00Z" w:initials="ST">
    <w:p w14:paraId="0E0CCE12" w14:textId="77777777" w:rsidR="002F0B94" w:rsidRDefault="002F0B94">
      <w:pPr>
        <w:pStyle w:val="CommentText"/>
      </w:pPr>
      <w:r>
        <w:rPr>
          <w:rStyle w:val="CommentReference"/>
        </w:rPr>
        <w:annotationRef/>
      </w:r>
      <w:r>
        <w:t xml:space="preserve">In this question as you give options rather than just yes/no, I think you should give a </w:t>
      </w:r>
      <w:proofErr w:type="spellStart"/>
      <w:r>
        <w:t>a</w:t>
      </w:r>
      <w:proofErr w:type="spellEnd"/>
      <w:r>
        <w:t xml:space="preserve"> </w:t>
      </w:r>
      <w:proofErr w:type="spellStart"/>
      <w:r>
        <w:t>likert</w:t>
      </w:r>
      <w:proofErr w:type="spellEnd"/>
      <w:r>
        <w:t xml:space="preserve"> scale, e.g. definitely yes, probably yes, not sure, probably no, definitely no</w:t>
      </w:r>
    </w:p>
    <w:p w14:paraId="1C4A337A" w14:textId="77777777" w:rsidR="002F0B94" w:rsidRDefault="002F0B94">
      <w:pPr>
        <w:pStyle w:val="CommentText"/>
      </w:pPr>
      <w:r>
        <w:t xml:space="preserve">In this case the no </w:t>
      </w:r>
      <w:proofErr w:type="spellStart"/>
      <w:r>
        <w:t>ones</w:t>
      </w:r>
      <w:proofErr w:type="spellEnd"/>
      <w:r>
        <w:t xml:space="preserve"> go to 4 and the other 3 to 6</w:t>
      </w:r>
    </w:p>
  </w:comment>
  <w:comment w:id="56" w:author="Sortirios Terzis" w:date="2018-11-03T14:46:00Z" w:initials="ST">
    <w:p w14:paraId="65A585DE" w14:textId="77777777" w:rsidR="002F0B94" w:rsidRDefault="002F0B94">
      <w:pPr>
        <w:pStyle w:val="CommentText"/>
      </w:pPr>
      <w:r>
        <w:rPr>
          <w:rStyle w:val="CommentReference"/>
        </w:rPr>
        <w:annotationRef/>
      </w:r>
      <w:r>
        <w:t>I wonder here whether it would be better rather than give this options, it is better in the instructions to say just leave empty if there were no feature you liked</w:t>
      </w:r>
    </w:p>
    <w:p w14:paraId="1A0D787B" w14:textId="77777777" w:rsidR="002F0B94" w:rsidRDefault="002F0B94">
      <w:pPr>
        <w:pStyle w:val="CommentText"/>
      </w:pPr>
      <w:r>
        <w:t>What do you think?</w:t>
      </w:r>
    </w:p>
  </w:comment>
  <w:comment w:id="59" w:author="Sortirios Terzis" w:date="2018-11-03T14:49:00Z" w:initials="ST">
    <w:p w14:paraId="11D3D091" w14:textId="77777777" w:rsidR="002F0B94" w:rsidRDefault="002F0B94">
      <w:pPr>
        <w:pStyle w:val="CommentText"/>
      </w:pPr>
      <w:r>
        <w:rPr>
          <w:rStyle w:val="CommentReference"/>
        </w:rPr>
        <w:annotationRef/>
      </w:r>
      <w:r>
        <w:t xml:space="preserve">Here there are two things: a) if this is supposed to be a ranking question then you should tell them they need to rank the option; b) I wonder whether you should have </w:t>
      </w:r>
      <w:proofErr w:type="spellStart"/>
      <w:r>
        <w:t>an other</w:t>
      </w:r>
      <w:proofErr w:type="spellEnd"/>
      <w:r>
        <w:t xml:space="preserve"> option (empty box for the put and rank anything else).</w:t>
      </w:r>
    </w:p>
  </w:comment>
  <w:comment w:id="62" w:author="Sortirios Terzis" w:date="2018-11-03T14:51:00Z" w:initials="ST">
    <w:p w14:paraId="05F501E7" w14:textId="77777777" w:rsidR="002F0B94" w:rsidRDefault="002F0B94">
      <w:pPr>
        <w:pStyle w:val="CommentText"/>
      </w:pPr>
      <w:r>
        <w:rPr>
          <w:rStyle w:val="CommentReference"/>
        </w:rPr>
        <w:annotationRef/>
      </w:r>
      <w:r>
        <w:t>Same comment as above here too</w:t>
      </w:r>
    </w:p>
  </w:comment>
  <w:comment w:id="65" w:author="Sortirios Terzis" w:date="2018-11-03T14:52:00Z" w:initials="ST">
    <w:p w14:paraId="2356A960" w14:textId="77777777" w:rsidR="002F0B94" w:rsidRDefault="002F0B94">
      <w:pPr>
        <w:pStyle w:val="CommentText"/>
      </w:pPr>
      <w:r>
        <w:rPr>
          <w:rStyle w:val="CommentReference"/>
        </w:rPr>
        <w:annotationRef/>
      </w:r>
      <w:r>
        <w:t>Same comment as above here too</w:t>
      </w:r>
    </w:p>
  </w:comment>
  <w:comment w:id="74" w:author="Sortirios Terzis" w:date="2018-11-03T14:53:00Z" w:initials="ST">
    <w:p w14:paraId="4EAC9307" w14:textId="77777777" w:rsidR="002F0B94" w:rsidRDefault="002F0B94">
      <w:pPr>
        <w:pStyle w:val="CommentText"/>
      </w:pPr>
      <w:r>
        <w:rPr>
          <w:rStyle w:val="CommentReference"/>
        </w:rPr>
        <w:annotationRef/>
      </w:r>
      <w:r>
        <w:t>Thank them and exit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7B31D5" w15:done="0"/>
  <w15:commentEx w15:paraId="7463612D" w15:done="0"/>
  <w15:commentEx w15:paraId="7EE404DE" w15:done="0"/>
  <w15:commentEx w15:paraId="0C9BA419" w15:done="0"/>
  <w15:commentEx w15:paraId="49F318D7" w15:done="0"/>
  <w15:commentEx w15:paraId="1C4A337A" w15:done="0"/>
  <w15:commentEx w15:paraId="1A0D787B" w15:done="0"/>
  <w15:commentEx w15:paraId="11D3D091" w15:done="0"/>
  <w15:commentEx w15:paraId="05F501E7" w15:done="0"/>
  <w15:commentEx w15:paraId="2356A960" w15:done="0"/>
  <w15:commentEx w15:paraId="4EAC930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111E6"/>
    <w:multiLevelType w:val="hybridMultilevel"/>
    <w:tmpl w:val="1E060C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rtirios Terzis">
    <w15:presenceInfo w15:providerId="AD" w15:userId="S-1-5-21-1060284298-1482476501-839522115-3819"/>
  </w15:person>
  <w15:person w15:author="Diyan Komitov">
    <w15:presenceInfo w15:providerId="AD" w15:userId="S-1-5-21-4007314165-3302306024-884347038-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UzMTKwsDAzMDA0tTRS0lEKTi0uzszPAykwrgUAKYsGpCwAAAA="/>
  </w:docVars>
  <w:rsids>
    <w:rsidRoot w:val="007E26DC"/>
    <w:rsid w:val="000D4F6A"/>
    <w:rsid w:val="002B6509"/>
    <w:rsid w:val="002F0B94"/>
    <w:rsid w:val="00327F21"/>
    <w:rsid w:val="003E6BAC"/>
    <w:rsid w:val="00705008"/>
    <w:rsid w:val="007E26DC"/>
    <w:rsid w:val="00827D88"/>
    <w:rsid w:val="00852011"/>
    <w:rsid w:val="008B6146"/>
    <w:rsid w:val="00B8611D"/>
    <w:rsid w:val="00C062BF"/>
    <w:rsid w:val="00F22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F46F"/>
  <w15:chartTrackingRefBased/>
  <w15:docId w15:val="{CD4C9E2F-D271-41E5-9E57-25AB07BE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4F6A"/>
    <w:rPr>
      <w:b/>
      <w:bCs/>
    </w:rPr>
  </w:style>
  <w:style w:type="paragraph" w:styleId="NormalWeb">
    <w:name w:val="Normal (Web)"/>
    <w:basedOn w:val="Normal"/>
    <w:uiPriority w:val="99"/>
    <w:unhideWhenUsed/>
    <w:rsid w:val="000D4F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8611D"/>
    <w:rPr>
      <w:color w:val="0563C1" w:themeColor="hyperlink"/>
      <w:u w:val="single"/>
    </w:rPr>
  </w:style>
  <w:style w:type="paragraph" w:styleId="ListParagraph">
    <w:name w:val="List Paragraph"/>
    <w:basedOn w:val="Normal"/>
    <w:uiPriority w:val="34"/>
    <w:qFormat/>
    <w:rsid w:val="00B8611D"/>
    <w:pPr>
      <w:ind w:left="720"/>
      <w:contextualSpacing/>
    </w:pPr>
  </w:style>
  <w:style w:type="character" w:styleId="CommentReference">
    <w:name w:val="annotation reference"/>
    <w:basedOn w:val="DefaultParagraphFont"/>
    <w:uiPriority w:val="99"/>
    <w:semiHidden/>
    <w:unhideWhenUsed/>
    <w:rsid w:val="002F0B94"/>
    <w:rPr>
      <w:sz w:val="16"/>
      <w:szCs w:val="16"/>
    </w:rPr>
  </w:style>
  <w:style w:type="paragraph" w:styleId="CommentText">
    <w:name w:val="annotation text"/>
    <w:basedOn w:val="Normal"/>
    <w:link w:val="CommentTextChar"/>
    <w:uiPriority w:val="99"/>
    <w:semiHidden/>
    <w:unhideWhenUsed/>
    <w:rsid w:val="002F0B94"/>
    <w:pPr>
      <w:spacing w:line="240" w:lineRule="auto"/>
    </w:pPr>
    <w:rPr>
      <w:sz w:val="20"/>
      <w:szCs w:val="20"/>
    </w:rPr>
  </w:style>
  <w:style w:type="character" w:customStyle="1" w:styleId="CommentTextChar">
    <w:name w:val="Comment Text Char"/>
    <w:basedOn w:val="DefaultParagraphFont"/>
    <w:link w:val="CommentText"/>
    <w:uiPriority w:val="99"/>
    <w:semiHidden/>
    <w:rsid w:val="002F0B94"/>
    <w:rPr>
      <w:sz w:val="20"/>
      <w:szCs w:val="20"/>
    </w:rPr>
  </w:style>
  <w:style w:type="paragraph" w:styleId="CommentSubject">
    <w:name w:val="annotation subject"/>
    <w:basedOn w:val="CommentText"/>
    <w:next w:val="CommentText"/>
    <w:link w:val="CommentSubjectChar"/>
    <w:uiPriority w:val="99"/>
    <w:semiHidden/>
    <w:unhideWhenUsed/>
    <w:rsid w:val="002F0B94"/>
    <w:rPr>
      <w:b/>
      <w:bCs/>
    </w:rPr>
  </w:style>
  <w:style w:type="character" w:customStyle="1" w:styleId="CommentSubjectChar">
    <w:name w:val="Comment Subject Char"/>
    <w:basedOn w:val="CommentTextChar"/>
    <w:link w:val="CommentSubject"/>
    <w:uiPriority w:val="99"/>
    <w:semiHidden/>
    <w:rsid w:val="002F0B94"/>
    <w:rPr>
      <w:b/>
      <w:bCs/>
      <w:sz w:val="20"/>
      <w:szCs w:val="20"/>
    </w:rPr>
  </w:style>
  <w:style w:type="paragraph" w:styleId="BalloonText">
    <w:name w:val="Balloon Text"/>
    <w:basedOn w:val="Normal"/>
    <w:link w:val="BalloonTextChar"/>
    <w:uiPriority w:val="99"/>
    <w:semiHidden/>
    <w:unhideWhenUsed/>
    <w:rsid w:val="002F0B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B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13105">
      <w:bodyDiv w:val="1"/>
      <w:marLeft w:val="0"/>
      <w:marRight w:val="0"/>
      <w:marTop w:val="0"/>
      <w:marBottom w:val="0"/>
      <w:divBdr>
        <w:top w:val="none" w:sz="0" w:space="0" w:color="auto"/>
        <w:left w:val="none" w:sz="0" w:space="0" w:color="auto"/>
        <w:bottom w:val="none" w:sz="0" w:space="0" w:color="auto"/>
        <w:right w:val="none" w:sz="0" w:space="0" w:color="auto"/>
      </w:divBdr>
    </w:div>
    <w:div w:id="184949366">
      <w:bodyDiv w:val="1"/>
      <w:marLeft w:val="0"/>
      <w:marRight w:val="0"/>
      <w:marTop w:val="0"/>
      <w:marBottom w:val="0"/>
      <w:divBdr>
        <w:top w:val="none" w:sz="0" w:space="0" w:color="auto"/>
        <w:left w:val="none" w:sz="0" w:space="0" w:color="auto"/>
        <w:bottom w:val="none" w:sz="0" w:space="0" w:color="auto"/>
        <w:right w:val="none" w:sz="0" w:space="0" w:color="auto"/>
      </w:divBdr>
      <w:divsChild>
        <w:div w:id="459614308">
          <w:marLeft w:val="0"/>
          <w:marRight w:val="0"/>
          <w:marTop w:val="0"/>
          <w:marBottom w:val="0"/>
          <w:divBdr>
            <w:top w:val="none" w:sz="0" w:space="0" w:color="auto"/>
            <w:left w:val="none" w:sz="0" w:space="0" w:color="auto"/>
            <w:bottom w:val="none" w:sz="0" w:space="0" w:color="auto"/>
            <w:right w:val="none" w:sz="0" w:space="0" w:color="auto"/>
          </w:divBdr>
          <w:divsChild>
            <w:div w:id="1980764632">
              <w:marLeft w:val="0"/>
              <w:marRight w:val="0"/>
              <w:marTop w:val="0"/>
              <w:marBottom w:val="0"/>
              <w:divBdr>
                <w:top w:val="none" w:sz="0" w:space="0" w:color="auto"/>
                <w:left w:val="none" w:sz="0" w:space="0" w:color="auto"/>
                <w:bottom w:val="none" w:sz="0" w:space="0" w:color="auto"/>
                <w:right w:val="none" w:sz="0" w:space="0" w:color="auto"/>
              </w:divBdr>
            </w:div>
            <w:div w:id="621618116">
              <w:marLeft w:val="0"/>
              <w:marRight w:val="0"/>
              <w:marTop w:val="0"/>
              <w:marBottom w:val="0"/>
              <w:divBdr>
                <w:top w:val="none" w:sz="0" w:space="0" w:color="auto"/>
                <w:left w:val="none" w:sz="0" w:space="0" w:color="auto"/>
                <w:bottom w:val="none" w:sz="0" w:space="0" w:color="auto"/>
                <w:right w:val="none" w:sz="0" w:space="0" w:color="auto"/>
              </w:divBdr>
            </w:div>
            <w:div w:id="615790310">
              <w:marLeft w:val="0"/>
              <w:marRight w:val="0"/>
              <w:marTop w:val="0"/>
              <w:marBottom w:val="0"/>
              <w:divBdr>
                <w:top w:val="none" w:sz="0" w:space="0" w:color="auto"/>
                <w:left w:val="none" w:sz="0" w:space="0" w:color="auto"/>
                <w:bottom w:val="none" w:sz="0" w:space="0" w:color="auto"/>
                <w:right w:val="none" w:sz="0" w:space="0" w:color="auto"/>
              </w:divBdr>
            </w:div>
            <w:div w:id="870413298">
              <w:marLeft w:val="0"/>
              <w:marRight w:val="0"/>
              <w:marTop w:val="0"/>
              <w:marBottom w:val="0"/>
              <w:divBdr>
                <w:top w:val="none" w:sz="0" w:space="0" w:color="auto"/>
                <w:left w:val="none" w:sz="0" w:space="0" w:color="auto"/>
                <w:bottom w:val="none" w:sz="0" w:space="0" w:color="auto"/>
                <w:right w:val="none" w:sz="0" w:space="0" w:color="auto"/>
              </w:divBdr>
            </w:div>
            <w:div w:id="831290839">
              <w:marLeft w:val="0"/>
              <w:marRight w:val="0"/>
              <w:marTop w:val="0"/>
              <w:marBottom w:val="0"/>
              <w:divBdr>
                <w:top w:val="none" w:sz="0" w:space="0" w:color="auto"/>
                <w:left w:val="none" w:sz="0" w:space="0" w:color="auto"/>
                <w:bottom w:val="none" w:sz="0" w:space="0" w:color="auto"/>
                <w:right w:val="none" w:sz="0" w:space="0" w:color="auto"/>
              </w:divBdr>
            </w:div>
            <w:div w:id="15403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0419">
      <w:bodyDiv w:val="1"/>
      <w:marLeft w:val="0"/>
      <w:marRight w:val="0"/>
      <w:marTop w:val="0"/>
      <w:marBottom w:val="0"/>
      <w:divBdr>
        <w:top w:val="none" w:sz="0" w:space="0" w:color="auto"/>
        <w:left w:val="none" w:sz="0" w:space="0" w:color="auto"/>
        <w:bottom w:val="none" w:sz="0" w:space="0" w:color="auto"/>
        <w:right w:val="none" w:sz="0" w:space="0" w:color="auto"/>
      </w:divBdr>
      <w:divsChild>
        <w:div w:id="305399796">
          <w:marLeft w:val="0"/>
          <w:marRight w:val="0"/>
          <w:marTop w:val="0"/>
          <w:marBottom w:val="0"/>
          <w:divBdr>
            <w:top w:val="none" w:sz="0" w:space="0" w:color="auto"/>
            <w:left w:val="none" w:sz="0" w:space="0" w:color="auto"/>
            <w:bottom w:val="none" w:sz="0" w:space="0" w:color="auto"/>
            <w:right w:val="none" w:sz="0" w:space="0" w:color="auto"/>
          </w:divBdr>
          <w:divsChild>
            <w:div w:id="271402313">
              <w:marLeft w:val="0"/>
              <w:marRight w:val="0"/>
              <w:marTop w:val="0"/>
              <w:marBottom w:val="0"/>
              <w:divBdr>
                <w:top w:val="none" w:sz="0" w:space="0" w:color="auto"/>
                <w:left w:val="none" w:sz="0" w:space="0" w:color="auto"/>
                <w:bottom w:val="none" w:sz="0" w:space="0" w:color="auto"/>
                <w:right w:val="none" w:sz="0" w:space="0" w:color="auto"/>
              </w:divBdr>
            </w:div>
            <w:div w:id="767851730">
              <w:marLeft w:val="0"/>
              <w:marRight w:val="0"/>
              <w:marTop w:val="0"/>
              <w:marBottom w:val="0"/>
              <w:divBdr>
                <w:top w:val="none" w:sz="0" w:space="0" w:color="auto"/>
                <w:left w:val="none" w:sz="0" w:space="0" w:color="auto"/>
                <w:bottom w:val="none" w:sz="0" w:space="0" w:color="auto"/>
                <w:right w:val="none" w:sz="0" w:space="0" w:color="auto"/>
              </w:divBdr>
            </w:div>
            <w:div w:id="629631324">
              <w:marLeft w:val="0"/>
              <w:marRight w:val="0"/>
              <w:marTop w:val="0"/>
              <w:marBottom w:val="0"/>
              <w:divBdr>
                <w:top w:val="none" w:sz="0" w:space="0" w:color="auto"/>
                <w:left w:val="none" w:sz="0" w:space="0" w:color="auto"/>
                <w:bottom w:val="none" w:sz="0" w:space="0" w:color="auto"/>
                <w:right w:val="none" w:sz="0" w:space="0" w:color="auto"/>
              </w:divBdr>
            </w:div>
            <w:div w:id="2200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4343">
      <w:bodyDiv w:val="1"/>
      <w:marLeft w:val="0"/>
      <w:marRight w:val="0"/>
      <w:marTop w:val="0"/>
      <w:marBottom w:val="0"/>
      <w:divBdr>
        <w:top w:val="none" w:sz="0" w:space="0" w:color="auto"/>
        <w:left w:val="none" w:sz="0" w:space="0" w:color="auto"/>
        <w:bottom w:val="none" w:sz="0" w:space="0" w:color="auto"/>
        <w:right w:val="none" w:sz="0" w:space="0" w:color="auto"/>
      </w:divBdr>
    </w:div>
    <w:div w:id="198928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Diyan Komitov</dc:creator>
  <cp:keywords/>
  <dc:description/>
  <cp:lastModifiedBy>Diyan Komitov</cp:lastModifiedBy>
  <cp:revision>3</cp:revision>
  <dcterms:created xsi:type="dcterms:W3CDTF">2018-11-09T23:09:00Z</dcterms:created>
  <dcterms:modified xsi:type="dcterms:W3CDTF">2018-11-18T14:09:00Z</dcterms:modified>
</cp:coreProperties>
</file>